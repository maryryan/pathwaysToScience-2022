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6EA3" w14:textId="06D9B860" w:rsidR="000B1EDD" w:rsidRPr="00E94164" w:rsidRDefault="00A53AF3" w:rsidP="000B1EDD">
      <w:pPr>
        <w:jc w:val="right"/>
      </w:pPr>
      <w:r>
        <w:rPr>
          <w:b/>
        </w:rPr>
        <w:t>Mary Ryan</w:t>
      </w:r>
      <w:r w:rsidR="00E94164">
        <w:rPr>
          <w:b/>
        </w:rPr>
        <w:br/>
        <w:t>em</w:t>
      </w:r>
      <w:r>
        <w:rPr>
          <w:b/>
        </w:rPr>
        <w:t xml:space="preserve">ail: </w:t>
      </w:r>
      <w:hyperlink r:id="rId5" w:history="1">
        <w:r w:rsidRPr="00F2101A">
          <w:rPr>
            <w:rStyle w:val="Hyperlink"/>
            <w:b/>
          </w:rPr>
          <w:t>mary.ryan@yale.edu</w:t>
        </w:r>
      </w:hyperlink>
      <w:r>
        <w:rPr>
          <w:b/>
        </w:rPr>
        <w:t xml:space="preserve"> </w:t>
      </w:r>
    </w:p>
    <w:p w14:paraId="2D4D835B" w14:textId="77777777" w:rsidR="000B1EDD" w:rsidRDefault="000B1EDD" w:rsidP="000B1EDD">
      <w:pPr>
        <w:jc w:val="right"/>
        <w:rPr>
          <w:b/>
        </w:rPr>
      </w:pPr>
    </w:p>
    <w:p w14:paraId="638E8DD0" w14:textId="1A00D218" w:rsidR="000C0CB0" w:rsidRDefault="00A60585" w:rsidP="00A60585">
      <w:pPr>
        <w:jc w:val="center"/>
        <w:rPr>
          <w:b/>
        </w:rPr>
      </w:pPr>
      <w:r>
        <w:rPr>
          <w:b/>
        </w:rPr>
        <w:t>“</w:t>
      </w:r>
      <w:r w:rsidR="00B174FC" w:rsidRPr="00B174FC">
        <w:rPr>
          <w:b/>
        </w:rPr>
        <w:t>STEM Meets Storytelling: Using Data Science to Tell Stories about Our Communities</w:t>
      </w:r>
      <w:r>
        <w:rPr>
          <w:b/>
        </w:rPr>
        <w:t>”</w:t>
      </w:r>
      <w:r w:rsidR="000B1EDD">
        <w:rPr>
          <w:b/>
        </w:rPr>
        <w:br/>
      </w:r>
      <w:r w:rsidR="000B1EDD" w:rsidRPr="000B1EDD">
        <w:rPr>
          <w:b/>
          <w:i/>
        </w:rPr>
        <w:t>Pathways to Science Summer Scholars Workshop Syllabus 20</w:t>
      </w:r>
      <w:r w:rsidR="00B174FC">
        <w:rPr>
          <w:b/>
          <w:i/>
        </w:rPr>
        <w:t>22</w:t>
      </w:r>
    </w:p>
    <w:p w14:paraId="6EE3449E" w14:textId="63D16874" w:rsidR="00A60585" w:rsidRDefault="00A60585" w:rsidP="00A60585">
      <w:pPr>
        <w:jc w:val="center"/>
        <w:rPr>
          <w:b/>
        </w:rPr>
      </w:pPr>
    </w:p>
    <w:p w14:paraId="69CD9A30" w14:textId="663ED548" w:rsidR="00A60585" w:rsidRPr="00F70F48" w:rsidRDefault="00A60585" w:rsidP="00A60585">
      <w:r w:rsidRPr="000B1EDD">
        <w:rPr>
          <w:b/>
          <w:i/>
        </w:rPr>
        <w:t>Course Description:</w:t>
      </w:r>
      <w:r w:rsidR="00F70F48">
        <w:rPr>
          <w:b/>
        </w:rPr>
        <w:t xml:space="preserve"> </w:t>
      </w:r>
      <w:r w:rsidR="00722318" w:rsidRPr="00722318">
        <w:rPr>
          <w:bCs/>
        </w:rPr>
        <w:t>Data is all around us and can be important in understanding more about our communities. Often, though, we first need to summarize that data to understand the big picture. This course provides the opportunity to learn about how data is collected, summarized and visualized, and how we can use computer programming to perform these tasks and learn about our communities. Participants will work in small groups to help each other clean, transform, and visualize data that they will later use to write a blog post describing what is happening in the communities the data is about. Throughout the workshop, participants will be performing data analysis and coding just like real-world data scientists. Real-world applications of data science, jobs that utilize similar skills, and opportunities for further education in STEM will also be discussed.</w:t>
      </w:r>
    </w:p>
    <w:p w14:paraId="1E3FF4D6" w14:textId="02DCF829" w:rsidR="00A60585" w:rsidRDefault="00A60585" w:rsidP="00A60585">
      <w:pPr>
        <w:rPr>
          <w:b/>
        </w:rPr>
      </w:pPr>
      <w:r>
        <w:rPr>
          <w:b/>
        </w:rPr>
        <w:t>Course Objectives:</w:t>
      </w:r>
    </w:p>
    <w:p w14:paraId="7228F7DC" w14:textId="4E2CA58F" w:rsidR="000B1EDD" w:rsidRPr="008E001C" w:rsidRDefault="00B0016E" w:rsidP="000B1EDD">
      <w:pPr>
        <w:pStyle w:val="ListParagraph"/>
        <w:numPr>
          <w:ilvl w:val="0"/>
          <w:numId w:val="1"/>
        </w:numPr>
      </w:pPr>
      <w:r w:rsidRPr="008E001C">
        <w:t>Learn basic coding and programming skills</w:t>
      </w:r>
    </w:p>
    <w:p w14:paraId="292633CE" w14:textId="446AD834" w:rsidR="000B1EDD" w:rsidRPr="008E001C" w:rsidRDefault="009674FC" w:rsidP="000B1EDD">
      <w:pPr>
        <w:pStyle w:val="ListParagraph"/>
        <w:numPr>
          <w:ilvl w:val="0"/>
          <w:numId w:val="1"/>
        </w:numPr>
      </w:pPr>
      <w:r w:rsidRPr="008E001C">
        <w:t>Lear</w:t>
      </w:r>
      <w:r w:rsidR="00D6218F" w:rsidRPr="008E001C">
        <w:t xml:space="preserve">n the </w:t>
      </w:r>
      <w:r w:rsidR="00701BF8" w:rsidRPr="008E001C">
        <w:t>concept of “tidy data” and how to clean data</w:t>
      </w:r>
      <w:r w:rsidR="00C158D8" w:rsidRPr="008E001C">
        <w:t>.</w:t>
      </w:r>
    </w:p>
    <w:p w14:paraId="1AADD5E2" w14:textId="26707CA7" w:rsidR="00060C19" w:rsidRPr="008E001C" w:rsidRDefault="00060C19" w:rsidP="000B1EDD">
      <w:pPr>
        <w:pStyle w:val="ListParagraph"/>
        <w:numPr>
          <w:ilvl w:val="0"/>
          <w:numId w:val="1"/>
        </w:numPr>
      </w:pPr>
      <w:r w:rsidRPr="008E001C">
        <w:t>Learn basic statistical summarization techniques</w:t>
      </w:r>
      <w:r w:rsidR="00C158D8" w:rsidRPr="008E001C">
        <w:t>.</w:t>
      </w:r>
    </w:p>
    <w:p w14:paraId="63FD547D" w14:textId="18CCF3E5" w:rsidR="009674FC" w:rsidRPr="008E001C" w:rsidRDefault="00825B03" w:rsidP="000B1EDD">
      <w:pPr>
        <w:pStyle w:val="ListParagraph"/>
        <w:numPr>
          <w:ilvl w:val="0"/>
          <w:numId w:val="1"/>
        </w:numPr>
      </w:pPr>
      <w:r w:rsidRPr="008E001C">
        <w:t>Learn</w:t>
      </w:r>
      <w:r w:rsidR="009674FC" w:rsidRPr="008E001C">
        <w:t xml:space="preserve"> </w:t>
      </w:r>
      <w:r w:rsidRPr="008E001C">
        <w:t>different types of data visualization</w:t>
      </w:r>
      <w:r w:rsidR="00667DC2" w:rsidRPr="008E001C">
        <w:t>, what they communicate,</w:t>
      </w:r>
      <w:r w:rsidRPr="008E001C">
        <w:t xml:space="preserve"> and identify </w:t>
      </w:r>
      <w:r w:rsidR="00246AFD" w:rsidRPr="008E001C">
        <w:t xml:space="preserve">with what types of data </w:t>
      </w:r>
      <w:r w:rsidRPr="008E001C">
        <w:t xml:space="preserve">they </w:t>
      </w:r>
      <w:r w:rsidR="00246AFD" w:rsidRPr="008E001C">
        <w:t>are appropriate to use.</w:t>
      </w:r>
    </w:p>
    <w:p w14:paraId="6CB8DE92" w14:textId="339A3D46" w:rsidR="00EB424D" w:rsidRPr="008E001C" w:rsidRDefault="00B0016E" w:rsidP="000B1EDD">
      <w:pPr>
        <w:pStyle w:val="ListParagraph"/>
        <w:numPr>
          <w:ilvl w:val="0"/>
          <w:numId w:val="1"/>
        </w:numPr>
      </w:pPr>
      <w:r w:rsidRPr="008E001C">
        <w:t>Understand</w:t>
      </w:r>
      <w:r w:rsidR="00EB424D" w:rsidRPr="008E001C">
        <w:t xml:space="preserve"> how data </w:t>
      </w:r>
      <w:r w:rsidRPr="008E001C">
        <w:t>can provide a different perspective on storytelling.</w:t>
      </w:r>
    </w:p>
    <w:p w14:paraId="6C63C4CC" w14:textId="62905C80" w:rsidR="009674FC" w:rsidRPr="008E001C" w:rsidRDefault="00EA364F" w:rsidP="000C0AC9">
      <w:pPr>
        <w:pStyle w:val="ListParagraph"/>
        <w:numPr>
          <w:ilvl w:val="0"/>
          <w:numId w:val="1"/>
        </w:numPr>
      </w:pPr>
      <w:r w:rsidRPr="008E001C">
        <w:t xml:space="preserve">Use data and statistical programming to uncover and tell a community story through </w:t>
      </w:r>
      <w:r w:rsidR="000C0AC9" w:rsidRPr="008E001C">
        <w:t>summarization measures and data visualization.</w:t>
      </w:r>
    </w:p>
    <w:p w14:paraId="2B56079C" w14:textId="2DE910C8" w:rsidR="00A60585" w:rsidRPr="008E001C" w:rsidRDefault="004B61F8" w:rsidP="00A60585">
      <w:r w:rsidRPr="008E001C">
        <w:rPr>
          <w:b/>
        </w:rPr>
        <w:br w:type="column"/>
      </w:r>
      <w:r w:rsidR="00A60585" w:rsidRPr="008E001C">
        <w:rPr>
          <w:b/>
          <w:u w:val="single"/>
        </w:rPr>
        <w:lastRenderedPageBreak/>
        <w:t>Day 1: Monday</w:t>
      </w:r>
      <w:r w:rsidR="00A60585" w:rsidRPr="008E001C">
        <w:rPr>
          <w:b/>
        </w:rPr>
        <w:br/>
        <w:t>Overview –</w:t>
      </w:r>
      <w:r w:rsidR="00B0698D" w:rsidRPr="008E001C">
        <w:rPr>
          <w:b/>
        </w:rPr>
        <w:t xml:space="preserve"> </w:t>
      </w:r>
      <w:r w:rsidR="00B0698D" w:rsidRPr="008E001C">
        <w:t xml:space="preserve">Introduction to </w:t>
      </w:r>
      <w:r w:rsidR="002F2404" w:rsidRPr="008E001C">
        <w:t>data</w:t>
      </w:r>
      <w:r w:rsidR="00544C2C" w:rsidRPr="008E001C">
        <w:t xml:space="preserve"> and the programming language R, including </w:t>
      </w:r>
      <w:r w:rsidR="007F7732" w:rsidRPr="008E001C">
        <w:t xml:space="preserve">an introductory activity </w:t>
      </w:r>
      <w:r w:rsidR="00EC4F1B" w:rsidRPr="008E001C">
        <w:t>where students will get</w:t>
      </w:r>
      <w:r w:rsidR="00F24000" w:rsidRPr="008E001C">
        <w:t xml:space="preserve"> familiar with coding.</w:t>
      </w:r>
    </w:p>
    <w:p w14:paraId="45D0C80B" w14:textId="617C9103" w:rsidR="00A60585" w:rsidRPr="008E001C" w:rsidRDefault="00A60585"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A60585" w:rsidRPr="008E001C" w14:paraId="30C08B1D" w14:textId="77777777" w:rsidTr="00A60585">
        <w:tc>
          <w:tcPr>
            <w:tcW w:w="1525" w:type="dxa"/>
          </w:tcPr>
          <w:p w14:paraId="4A569E07" w14:textId="6E17CF18" w:rsidR="00A60585" w:rsidRPr="008E001C" w:rsidRDefault="00A60585" w:rsidP="00A60585">
            <w:pPr>
              <w:jc w:val="center"/>
              <w:rPr>
                <w:b/>
              </w:rPr>
            </w:pPr>
            <w:r w:rsidRPr="008E001C">
              <w:rPr>
                <w:b/>
              </w:rPr>
              <w:t>Time</w:t>
            </w:r>
          </w:p>
        </w:tc>
        <w:tc>
          <w:tcPr>
            <w:tcW w:w="7825" w:type="dxa"/>
          </w:tcPr>
          <w:p w14:paraId="77F9445D" w14:textId="03953F30" w:rsidR="00A60585" w:rsidRPr="008E001C" w:rsidRDefault="00A60585" w:rsidP="00A60585">
            <w:pPr>
              <w:jc w:val="center"/>
              <w:rPr>
                <w:b/>
              </w:rPr>
            </w:pPr>
            <w:r w:rsidRPr="008E001C">
              <w:rPr>
                <w:b/>
              </w:rPr>
              <w:t>Activity Description</w:t>
            </w:r>
          </w:p>
        </w:tc>
      </w:tr>
      <w:tr w:rsidR="00A60585" w:rsidRPr="008E001C" w14:paraId="76E37E1C" w14:textId="77777777" w:rsidTr="00A60585">
        <w:tc>
          <w:tcPr>
            <w:tcW w:w="1525" w:type="dxa"/>
          </w:tcPr>
          <w:p w14:paraId="65A59D97" w14:textId="6D88E945" w:rsidR="00A60585" w:rsidRPr="008E001C" w:rsidRDefault="007E3F8F" w:rsidP="001702E8">
            <w:pPr>
              <w:jc w:val="center"/>
              <w:rPr>
                <w:i/>
              </w:rPr>
            </w:pPr>
            <w:r w:rsidRPr="008E001C">
              <w:rPr>
                <w:i/>
              </w:rPr>
              <w:t>3</w:t>
            </w:r>
            <w:r w:rsidR="001702E8" w:rsidRPr="008E001C">
              <w:rPr>
                <w:i/>
              </w:rPr>
              <w:t>0 min</w:t>
            </w:r>
          </w:p>
        </w:tc>
        <w:tc>
          <w:tcPr>
            <w:tcW w:w="7825" w:type="dxa"/>
          </w:tcPr>
          <w:p w14:paraId="1D9BA3B1" w14:textId="5AD41553" w:rsidR="00A60585" w:rsidRPr="008E001C" w:rsidRDefault="00027D17" w:rsidP="00A60585">
            <w:r w:rsidRPr="008E001C">
              <w:t xml:space="preserve">Introductory </w:t>
            </w:r>
            <w:r w:rsidR="00F24000" w:rsidRPr="008E001C">
              <w:t>discussion to data</w:t>
            </w:r>
            <w:r w:rsidR="006C3D0D" w:rsidRPr="008E001C">
              <w:t xml:space="preserve"> and storytelling</w:t>
            </w:r>
            <w:r w:rsidRPr="008E001C">
              <w:t xml:space="preserve">. Discussion points: </w:t>
            </w:r>
            <w:r w:rsidR="00DA5FBA" w:rsidRPr="008E001C">
              <w:t>What is data</w:t>
            </w:r>
            <w:r w:rsidR="00ED1FAF" w:rsidRPr="008E001C">
              <w:t xml:space="preserve">, how might it be collected, and </w:t>
            </w:r>
            <w:r w:rsidR="00DA5FBA" w:rsidRPr="008E001C">
              <w:t xml:space="preserve">why is it useful </w:t>
            </w:r>
            <w:r w:rsidR="003533D7" w:rsidRPr="008E001C">
              <w:t>to make data available to the public</w:t>
            </w:r>
            <w:r w:rsidRPr="008E001C">
              <w:t>?</w:t>
            </w:r>
            <w:r w:rsidR="0023200D" w:rsidRPr="008E001C">
              <w:t xml:space="preserve"> What is a variable and what is an observation?</w:t>
            </w:r>
            <w:r w:rsidRPr="008E001C">
              <w:t xml:space="preserve"> What are some real-world instances where</w:t>
            </w:r>
            <w:r w:rsidR="007902BD" w:rsidRPr="008E001C">
              <w:t xml:space="preserve"> data has been used to tell community stories</w:t>
            </w:r>
            <w:r w:rsidRPr="008E001C">
              <w:t>?</w:t>
            </w:r>
            <w:r w:rsidR="00ED1FAF" w:rsidRPr="008E001C">
              <w:t xml:space="preserve"> How do we get from individual data points</w:t>
            </w:r>
            <w:r w:rsidR="00294568" w:rsidRPr="008E001C">
              <w:t xml:space="preserve"> to overall observations about a group, area, or event</w:t>
            </w:r>
            <w:r w:rsidRPr="008E001C">
              <w:t>?</w:t>
            </w:r>
            <w:r w:rsidR="00BE4C0A" w:rsidRPr="008E001C">
              <w:t xml:space="preserve"> Followed by an introduction to </w:t>
            </w:r>
            <w:r w:rsidR="00294568" w:rsidRPr="008E001C">
              <w:t>statistical programming in R</w:t>
            </w:r>
            <w:r w:rsidR="00BE4C0A" w:rsidRPr="008E001C">
              <w:t>.</w:t>
            </w:r>
          </w:p>
        </w:tc>
      </w:tr>
      <w:tr w:rsidR="007E3F8F" w:rsidRPr="008E001C" w14:paraId="6BCEAB94" w14:textId="77777777" w:rsidTr="00A60585">
        <w:tc>
          <w:tcPr>
            <w:tcW w:w="1525" w:type="dxa"/>
          </w:tcPr>
          <w:p w14:paraId="1069FCF3" w14:textId="22B06246" w:rsidR="007E3F8F" w:rsidRPr="008E001C" w:rsidRDefault="00B27F19" w:rsidP="007E3F8F">
            <w:pPr>
              <w:jc w:val="center"/>
              <w:rPr>
                <w:i/>
              </w:rPr>
            </w:pPr>
            <w:r w:rsidRPr="008E001C">
              <w:rPr>
                <w:i/>
              </w:rPr>
              <w:t>3</w:t>
            </w:r>
            <w:r w:rsidR="007E3F8F" w:rsidRPr="008E001C">
              <w:rPr>
                <w:i/>
              </w:rPr>
              <w:t>0 min</w:t>
            </w:r>
          </w:p>
        </w:tc>
        <w:tc>
          <w:tcPr>
            <w:tcW w:w="7825" w:type="dxa"/>
          </w:tcPr>
          <w:p w14:paraId="4D19A4A8" w14:textId="299D4D2F" w:rsidR="007E3F8F" w:rsidRPr="008E001C" w:rsidRDefault="007E3F8F" w:rsidP="007E3F8F">
            <w:r w:rsidRPr="008E001C">
              <w:rPr>
                <w:b/>
              </w:rPr>
              <w:t xml:space="preserve">Demonstration: </w:t>
            </w:r>
            <w:r w:rsidRPr="008E001C">
              <w:t>Instructor-led</w:t>
            </w:r>
            <w:r w:rsidR="00615E65" w:rsidRPr="008E001C">
              <w:t xml:space="preserve"> demonstration of </w:t>
            </w:r>
            <w:r w:rsidR="00140639" w:rsidRPr="008E001C">
              <w:t>the</w:t>
            </w:r>
            <w:r w:rsidR="00615E65" w:rsidRPr="008E001C">
              <w:t xml:space="preserve"> R</w:t>
            </w:r>
            <w:r w:rsidR="00140639" w:rsidRPr="008E001C">
              <w:t>Studio</w:t>
            </w:r>
            <w:r w:rsidR="00615E65" w:rsidRPr="008E001C">
              <w:t xml:space="preserve"> </w:t>
            </w:r>
            <w:r w:rsidR="00140639" w:rsidRPr="008E001C">
              <w:t xml:space="preserve">environment </w:t>
            </w:r>
            <w:r w:rsidR="003A44AB" w:rsidRPr="008E001C">
              <w:t xml:space="preserve">through RStudio Cloud. Students will learn about </w:t>
            </w:r>
            <w:r w:rsidR="00140639" w:rsidRPr="008E001C">
              <w:t>the console and command line</w:t>
            </w:r>
            <w:r w:rsidR="00323A72" w:rsidRPr="008E001C">
              <w:t xml:space="preserve">, </w:t>
            </w:r>
            <w:r w:rsidR="00E14EB4" w:rsidRPr="008E001C">
              <w:t>file structures</w:t>
            </w:r>
            <w:r w:rsidR="00A673A9" w:rsidRPr="008E001C">
              <w:t xml:space="preserve"> and directories</w:t>
            </w:r>
            <w:r w:rsidR="00E14EB4" w:rsidRPr="008E001C">
              <w:t xml:space="preserve">, </w:t>
            </w:r>
            <w:r w:rsidR="002F36BC" w:rsidRPr="008E001C">
              <w:t xml:space="preserve">and </w:t>
            </w:r>
            <w:r w:rsidR="00A673A9" w:rsidRPr="008E001C">
              <w:t xml:space="preserve">writing, </w:t>
            </w:r>
            <w:r w:rsidR="002F36BC" w:rsidRPr="008E001C">
              <w:t>opening, and closing scripts</w:t>
            </w:r>
            <w:r w:rsidRPr="008E001C">
              <w:t>.</w:t>
            </w:r>
            <w:r w:rsidR="002F36BC" w:rsidRPr="008E001C">
              <w:t xml:space="preserve"> Students will also learn </w:t>
            </w:r>
            <w:r w:rsidR="00BA6DE3" w:rsidRPr="008E001C">
              <w:t xml:space="preserve">important reproducibility concepts like </w:t>
            </w:r>
            <w:r w:rsidR="0079156F" w:rsidRPr="008E001C">
              <w:t>using variables</w:t>
            </w:r>
            <w:r w:rsidR="00760DF0" w:rsidRPr="008E001C">
              <w:t xml:space="preserve">, </w:t>
            </w:r>
            <w:r w:rsidR="00896EF2" w:rsidRPr="008E001C">
              <w:t>writing comments in scripts to describe what is being done</w:t>
            </w:r>
            <w:r w:rsidR="00760DF0" w:rsidRPr="008E001C">
              <w:t>, and how to load and view data.</w:t>
            </w:r>
          </w:p>
        </w:tc>
      </w:tr>
      <w:tr w:rsidR="007E3F8F" w:rsidRPr="008E001C" w14:paraId="69F74BED" w14:textId="77777777" w:rsidTr="00A60585">
        <w:tc>
          <w:tcPr>
            <w:tcW w:w="1525" w:type="dxa"/>
          </w:tcPr>
          <w:p w14:paraId="2C155CE1" w14:textId="7A786B13" w:rsidR="007E3F8F" w:rsidRPr="008E001C" w:rsidRDefault="00B27F19" w:rsidP="007E3F8F">
            <w:pPr>
              <w:jc w:val="center"/>
              <w:rPr>
                <w:i/>
              </w:rPr>
            </w:pPr>
            <w:r w:rsidRPr="008E001C">
              <w:rPr>
                <w:i/>
              </w:rPr>
              <w:t>3</w:t>
            </w:r>
            <w:r w:rsidR="007E3F8F" w:rsidRPr="008E001C">
              <w:rPr>
                <w:i/>
              </w:rPr>
              <w:t>0 min</w:t>
            </w:r>
          </w:p>
        </w:tc>
        <w:tc>
          <w:tcPr>
            <w:tcW w:w="7825" w:type="dxa"/>
          </w:tcPr>
          <w:p w14:paraId="4A98FB8E" w14:textId="0C100D37" w:rsidR="007E3F8F" w:rsidRPr="008E001C" w:rsidRDefault="001D1BAC" w:rsidP="007E3F8F">
            <w:r w:rsidRPr="008E001C">
              <w:rPr>
                <w:b/>
              </w:rPr>
              <w:t>Activity</w:t>
            </w:r>
            <w:r w:rsidR="007E3F8F" w:rsidRPr="008E001C">
              <w:rPr>
                <w:b/>
              </w:rPr>
              <w:t xml:space="preserve">: </w:t>
            </w:r>
            <w:r w:rsidR="00D942E4" w:rsidRPr="008E001C">
              <w:rPr>
                <w:i/>
              </w:rPr>
              <w:t>Hello, world!</w:t>
            </w:r>
            <w:r w:rsidR="007E3F8F" w:rsidRPr="008E001C">
              <w:t xml:space="preserve"> In small groups, students will </w:t>
            </w:r>
            <w:r w:rsidR="00AD1075" w:rsidRPr="008E001C">
              <w:t xml:space="preserve">be asked to </w:t>
            </w:r>
            <w:r w:rsidR="00FE5B15" w:rsidRPr="008E001C">
              <w:t xml:space="preserve">figure out how to perform several basic math </w:t>
            </w:r>
            <w:r w:rsidR="00321401" w:rsidRPr="008E001C">
              <w:t xml:space="preserve">operations using variables, </w:t>
            </w:r>
            <w:del w:id="0" w:author="Ryan, Mary" w:date="2022-03-25T09:53:00Z">
              <w:r w:rsidR="00321401" w:rsidRPr="008E001C" w:rsidDel="008D1D9E">
                <w:delText xml:space="preserve">and </w:delText>
              </w:r>
              <w:r w:rsidR="00991783" w:rsidRPr="008E001C" w:rsidDel="008D1D9E">
                <w:delText>print out the results with a te</w:delText>
              </w:r>
              <w:r w:rsidR="00A90850" w:rsidRPr="008E001C" w:rsidDel="008D1D9E">
                <w:delText>xt message</w:delText>
              </w:r>
            </w:del>
            <w:ins w:id="1" w:author="Ryan, Mary" w:date="2022-03-25T09:53:00Z">
              <w:r w:rsidR="00F14A1A">
                <w:t>input data as vectors, create a matrix, and write a CSV file</w:t>
              </w:r>
            </w:ins>
            <w:r w:rsidR="00A90850" w:rsidRPr="008E001C">
              <w:t>.</w:t>
            </w:r>
          </w:p>
        </w:tc>
      </w:tr>
    </w:tbl>
    <w:p w14:paraId="702734A7" w14:textId="232A0FC2" w:rsidR="00281632" w:rsidRPr="008E001C" w:rsidRDefault="00281632" w:rsidP="00A60585">
      <w:r w:rsidRPr="008E001C">
        <w:br/>
      </w:r>
      <w:r w:rsidRPr="008E001C">
        <w:rPr>
          <w:b/>
          <w:color w:val="FF0000"/>
        </w:rPr>
        <w:t xml:space="preserve">EHS Notes: </w:t>
      </w:r>
    </w:p>
    <w:p w14:paraId="5DB71296" w14:textId="6AB38C92" w:rsidR="0061126D" w:rsidRPr="008E001C" w:rsidRDefault="0061126D" w:rsidP="0061126D">
      <w:r w:rsidRPr="008E001C">
        <w:rPr>
          <w:b/>
          <w:u w:val="single"/>
        </w:rPr>
        <w:t>Day 2: Tuesday</w:t>
      </w:r>
      <w:r w:rsidRPr="008E001C">
        <w:rPr>
          <w:b/>
        </w:rPr>
        <w:br/>
        <w:t>Overview –</w:t>
      </w:r>
      <w:r w:rsidR="00281632" w:rsidRPr="008E001C">
        <w:rPr>
          <w:b/>
        </w:rPr>
        <w:t xml:space="preserve"> </w:t>
      </w:r>
      <w:r w:rsidR="00281632" w:rsidRPr="008E001C">
        <w:t xml:space="preserve">Introduction to </w:t>
      </w:r>
      <w:r w:rsidR="003C49E3" w:rsidRPr="008E001C">
        <w:t>tidy data</w:t>
      </w:r>
      <w:r w:rsidR="00281632" w:rsidRPr="008E001C">
        <w:t>. Students will perform their first</w:t>
      </w:r>
      <w:r w:rsidR="00961C62" w:rsidRPr="008E001C">
        <w:t xml:space="preserve"> data manipulations</w:t>
      </w:r>
      <w:r w:rsidR="00446319" w:rsidRPr="008E001C">
        <w:t xml:space="preserve"> to transform data from a “raw” form to one that is easier to perform analyses on.</w:t>
      </w:r>
    </w:p>
    <w:p w14:paraId="7785A926" w14:textId="60D5AFE5" w:rsidR="0061126D" w:rsidRPr="008E001C" w:rsidRDefault="0061126D"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027D17" w:rsidRPr="008E001C" w14:paraId="1EC85666" w14:textId="77777777" w:rsidTr="005D5739">
        <w:tc>
          <w:tcPr>
            <w:tcW w:w="1525" w:type="dxa"/>
          </w:tcPr>
          <w:p w14:paraId="3A81F331" w14:textId="77777777" w:rsidR="00027D17" w:rsidRPr="008E001C" w:rsidRDefault="00027D17" w:rsidP="005D5739">
            <w:pPr>
              <w:jc w:val="center"/>
              <w:rPr>
                <w:b/>
              </w:rPr>
            </w:pPr>
            <w:r w:rsidRPr="008E001C">
              <w:rPr>
                <w:b/>
              </w:rPr>
              <w:t>Time</w:t>
            </w:r>
          </w:p>
        </w:tc>
        <w:tc>
          <w:tcPr>
            <w:tcW w:w="7825" w:type="dxa"/>
          </w:tcPr>
          <w:p w14:paraId="265B7C9D" w14:textId="77777777" w:rsidR="00027D17" w:rsidRPr="008E001C" w:rsidRDefault="00027D17" w:rsidP="005D5739">
            <w:pPr>
              <w:jc w:val="center"/>
              <w:rPr>
                <w:b/>
              </w:rPr>
            </w:pPr>
            <w:r w:rsidRPr="008E001C">
              <w:rPr>
                <w:b/>
              </w:rPr>
              <w:t>Activity Description</w:t>
            </w:r>
          </w:p>
        </w:tc>
      </w:tr>
      <w:tr w:rsidR="00027D17" w:rsidRPr="008E001C" w14:paraId="64585F25" w14:textId="77777777" w:rsidTr="005D5739">
        <w:tc>
          <w:tcPr>
            <w:tcW w:w="1525" w:type="dxa"/>
          </w:tcPr>
          <w:p w14:paraId="06A745D9" w14:textId="30768F0F" w:rsidR="00027D17" w:rsidRPr="008E001C" w:rsidRDefault="00D261C6" w:rsidP="001702E8">
            <w:pPr>
              <w:jc w:val="center"/>
              <w:rPr>
                <w:i/>
              </w:rPr>
            </w:pPr>
            <w:r w:rsidRPr="008E001C">
              <w:rPr>
                <w:i/>
              </w:rPr>
              <w:t>15</w:t>
            </w:r>
            <w:r w:rsidR="001702E8" w:rsidRPr="008E001C">
              <w:rPr>
                <w:i/>
              </w:rPr>
              <w:t xml:space="preserve"> min</w:t>
            </w:r>
          </w:p>
        </w:tc>
        <w:tc>
          <w:tcPr>
            <w:tcW w:w="7825" w:type="dxa"/>
          </w:tcPr>
          <w:p w14:paraId="5A2F518C" w14:textId="14244773" w:rsidR="00027D17" w:rsidRPr="008E001C" w:rsidRDefault="00027D17" w:rsidP="005D5739">
            <w:r w:rsidRPr="008E001C">
              <w:t xml:space="preserve">Introductory </w:t>
            </w:r>
            <w:r w:rsidR="00446319" w:rsidRPr="008E001C">
              <w:t>discussion</w:t>
            </w:r>
            <w:r w:rsidRPr="008E001C">
              <w:t xml:space="preserve"> to</w:t>
            </w:r>
            <w:r w:rsidR="007E3F8F" w:rsidRPr="008E001C">
              <w:t xml:space="preserve"> </w:t>
            </w:r>
            <w:r w:rsidR="00446319" w:rsidRPr="008E001C">
              <w:t>tidy data</w:t>
            </w:r>
            <w:r w:rsidRPr="008E001C">
              <w:t xml:space="preserve">. Discussion points: </w:t>
            </w:r>
            <w:r w:rsidR="00256C87" w:rsidRPr="008E001C">
              <w:t xml:space="preserve">Review what is data, variables, and observations. </w:t>
            </w:r>
            <w:r w:rsidR="0057735B" w:rsidRPr="008E001C">
              <w:t xml:space="preserve">Why does data need structure? </w:t>
            </w:r>
            <w:r w:rsidR="0081504B" w:rsidRPr="008E001C">
              <w:t>What are the principles of tidy data?</w:t>
            </w:r>
            <w:r w:rsidR="00764679" w:rsidRPr="008E001C">
              <w:t xml:space="preserve"> Why do we need</w:t>
            </w:r>
            <w:r w:rsidR="0023200D" w:rsidRPr="008E001C">
              <w:t xml:space="preserve"> a system for naming </w:t>
            </w:r>
            <w:proofErr w:type="gramStart"/>
            <w:r w:rsidR="0023200D" w:rsidRPr="008E001C">
              <w:t>variables.</w:t>
            </w:r>
            <w:proofErr w:type="gramEnd"/>
            <w:r w:rsidR="00AF5C7A" w:rsidRPr="008E001C">
              <w:t xml:space="preserve"> </w:t>
            </w:r>
            <w:r w:rsidR="00BE4C0A" w:rsidRPr="008E001C">
              <w:t>Followed by a</w:t>
            </w:r>
            <w:r w:rsidR="00045734" w:rsidRPr="008E001C">
              <w:t xml:space="preserve"> short activity</w:t>
            </w:r>
            <w:r w:rsidR="00BE4C0A" w:rsidRPr="008E001C">
              <w:t>.</w:t>
            </w:r>
          </w:p>
        </w:tc>
      </w:tr>
      <w:tr w:rsidR="00027D17" w:rsidRPr="008E001C" w14:paraId="149697EB" w14:textId="77777777" w:rsidTr="005D5739">
        <w:tc>
          <w:tcPr>
            <w:tcW w:w="1525" w:type="dxa"/>
          </w:tcPr>
          <w:p w14:paraId="110444DF" w14:textId="2F1024B2" w:rsidR="00027D17" w:rsidRPr="008E001C" w:rsidRDefault="00D261C6" w:rsidP="001702E8">
            <w:pPr>
              <w:jc w:val="center"/>
              <w:rPr>
                <w:i/>
              </w:rPr>
            </w:pPr>
            <w:r w:rsidRPr="008E001C">
              <w:rPr>
                <w:i/>
              </w:rPr>
              <w:t>1</w:t>
            </w:r>
            <w:r w:rsidR="00C16BF4" w:rsidRPr="008E001C">
              <w:rPr>
                <w:i/>
              </w:rPr>
              <w:t>0</w:t>
            </w:r>
            <w:r w:rsidR="001702E8" w:rsidRPr="008E001C">
              <w:rPr>
                <w:i/>
              </w:rPr>
              <w:t xml:space="preserve"> min</w:t>
            </w:r>
          </w:p>
        </w:tc>
        <w:tc>
          <w:tcPr>
            <w:tcW w:w="7825" w:type="dxa"/>
          </w:tcPr>
          <w:p w14:paraId="6BD2E48B" w14:textId="785FCB9F" w:rsidR="00027D17" w:rsidRPr="008E001C" w:rsidRDefault="00D261C6" w:rsidP="005D5739">
            <w:pPr>
              <w:rPr>
                <w:bCs/>
              </w:rPr>
            </w:pPr>
            <w:r w:rsidRPr="008E001C">
              <w:rPr>
                <w:b/>
              </w:rPr>
              <w:t>Activity 1</w:t>
            </w:r>
            <w:r w:rsidR="00027D17" w:rsidRPr="008E001C">
              <w:rPr>
                <w:b/>
              </w:rPr>
              <w:t>:</w:t>
            </w:r>
            <w:r w:rsidRPr="008E001C">
              <w:rPr>
                <w:b/>
              </w:rPr>
              <w:t xml:space="preserve"> </w:t>
            </w:r>
            <w:r w:rsidR="00513926" w:rsidRPr="008E001C">
              <w:rPr>
                <w:bCs/>
              </w:rPr>
              <w:t xml:space="preserve">Students will be given an example of a small </w:t>
            </w:r>
            <w:r w:rsidR="001044F1" w:rsidRPr="008E001C">
              <w:rPr>
                <w:bCs/>
              </w:rPr>
              <w:t>dataset that is “messy”.</w:t>
            </w:r>
            <w:r w:rsidR="00CB383A">
              <w:rPr>
                <w:bCs/>
              </w:rPr>
              <w:t xml:space="preserve"> They will be</w:t>
            </w:r>
            <w:r w:rsidR="003D3681">
              <w:rPr>
                <w:bCs/>
              </w:rPr>
              <w:t xml:space="preserve"> asked</w:t>
            </w:r>
            <w:r w:rsidR="00C80360" w:rsidRPr="008E001C">
              <w:rPr>
                <w:bCs/>
              </w:rPr>
              <w:t xml:space="preserve"> to identify what information is intended to be variables, and what are intended to be observations. </w:t>
            </w:r>
            <w:r w:rsidR="00045734" w:rsidRPr="008E001C">
              <w:rPr>
                <w:bCs/>
              </w:rPr>
              <w:t>How does the data violate tidy data principles? How would it need to change in order to be tidy?</w:t>
            </w:r>
          </w:p>
        </w:tc>
      </w:tr>
      <w:tr w:rsidR="00DF29D9" w:rsidRPr="008E001C" w14:paraId="7E9255D9" w14:textId="77777777" w:rsidTr="005D5739">
        <w:tc>
          <w:tcPr>
            <w:tcW w:w="1525" w:type="dxa"/>
          </w:tcPr>
          <w:p w14:paraId="104173EC" w14:textId="06E7DBCE" w:rsidR="00DF29D9" w:rsidRPr="008E001C" w:rsidRDefault="00DF29D9" w:rsidP="001702E8">
            <w:pPr>
              <w:jc w:val="center"/>
              <w:rPr>
                <w:i/>
              </w:rPr>
            </w:pPr>
            <w:r w:rsidRPr="008E001C">
              <w:rPr>
                <w:i/>
              </w:rPr>
              <w:t>30 min</w:t>
            </w:r>
          </w:p>
        </w:tc>
        <w:tc>
          <w:tcPr>
            <w:tcW w:w="7825" w:type="dxa"/>
          </w:tcPr>
          <w:p w14:paraId="3A08CC4C" w14:textId="4FDB503B" w:rsidR="00DF29D9" w:rsidRPr="008E001C" w:rsidRDefault="00D05186" w:rsidP="005D5739">
            <w:pPr>
              <w:rPr>
                <w:rFonts w:ascii="Cumberland AMT" w:hAnsi="Cumberland AMT" w:cs="Cumberland AMT"/>
                <w:bCs/>
              </w:rPr>
            </w:pPr>
            <w:r w:rsidRPr="008E001C">
              <w:rPr>
                <w:b/>
              </w:rPr>
              <w:t xml:space="preserve">Demonstration: </w:t>
            </w:r>
            <w:r w:rsidRPr="008E001C">
              <w:rPr>
                <w:bCs/>
              </w:rPr>
              <w:t xml:space="preserve">Instructor-led demonstration in RStudio Cloud of </w:t>
            </w:r>
            <w:r w:rsidR="008866BF" w:rsidRPr="008E001C">
              <w:rPr>
                <w:bCs/>
              </w:rPr>
              <w:t xml:space="preserve">how to transform messy data into tidy data. Students will </w:t>
            </w:r>
            <w:r w:rsidR="00C3465C" w:rsidRPr="008E001C">
              <w:rPr>
                <w:bCs/>
              </w:rPr>
              <w:t xml:space="preserve">learn </w:t>
            </w:r>
            <w:r w:rsidR="0043281D" w:rsidRPr="008E001C">
              <w:rPr>
                <w:bCs/>
              </w:rPr>
              <w:t xml:space="preserve">important functions like </w:t>
            </w:r>
            <w:proofErr w:type="spellStart"/>
            <w:r w:rsidR="00764679" w:rsidRPr="008E001C">
              <w:rPr>
                <w:rFonts w:ascii="Cumberland AMT" w:hAnsi="Cumberland AMT" w:cs="Cumberland AMT"/>
                <w:bCs/>
              </w:rPr>
              <w:t>clean_</w:t>
            </w:r>
            <w:proofErr w:type="gramStart"/>
            <w:r w:rsidR="00764679" w:rsidRPr="008E001C">
              <w:rPr>
                <w:rFonts w:ascii="Cumberland AMT" w:hAnsi="Cumberland AMT" w:cs="Cumberland AMT"/>
                <w:bCs/>
              </w:rPr>
              <w:t>names</w:t>
            </w:r>
            <w:proofErr w:type="spellEnd"/>
            <w:r w:rsidR="00764679" w:rsidRPr="008E001C">
              <w:rPr>
                <w:rFonts w:ascii="Cumberland AMT" w:hAnsi="Cumberland AMT" w:cs="Cumberland AMT"/>
                <w:bCs/>
              </w:rPr>
              <w:t>(</w:t>
            </w:r>
            <w:proofErr w:type="gramEnd"/>
            <w:r w:rsidR="00764679" w:rsidRPr="008E001C">
              <w:rPr>
                <w:rFonts w:ascii="Cumberland AMT" w:hAnsi="Cumberland AMT" w:cs="Cumberland AMT"/>
                <w:bCs/>
              </w:rPr>
              <w:t xml:space="preserve">), </w:t>
            </w:r>
            <w:proofErr w:type="spellStart"/>
            <w:r w:rsidR="00764679" w:rsidRPr="008E001C">
              <w:rPr>
                <w:rFonts w:ascii="Cumberland AMT" w:hAnsi="Cumberland AMT" w:cs="Cumberland AMT"/>
                <w:bCs/>
              </w:rPr>
              <w:t>pivot_longer</w:t>
            </w:r>
            <w:proofErr w:type="spellEnd"/>
            <w:r w:rsidR="00764679" w:rsidRPr="008E001C">
              <w:rPr>
                <w:rFonts w:ascii="Cumberland AMT" w:hAnsi="Cumberland AMT" w:cs="Cumberland AMT"/>
                <w:bCs/>
              </w:rPr>
              <w:t>()</w:t>
            </w:r>
            <w:r w:rsidR="00764679" w:rsidRPr="008E001C">
              <w:rPr>
                <w:bCs/>
              </w:rPr>
              <w:t xml:space="preserve">, </w:t>
            </w:r>
            <w:proofErr w:type="spellStart"/>
            <w:r w:rsidR="00764679" w:rsidRPr="008E001C">
              <w:rPr>
                <w:rFonts w:ascii="Cumberland AMT" w:hAnsi="Cumberland AMT" w:cs="Cumberland AMT"/>
                <w:bCs/>
              </w:rPr>
              <w:t>pivot_wider</w:t>
            </w:r>
            <w:proofErr w:type="spellEnd"/>
            <w:r w:rsidR="00764679" w:rsidRPr="008E001C">
              <w:rPr>
                <w:rFonts w:ascii="Cumberland AMT" w:hAnsi="Cumberland AMT" w:cs="Cumberland AMT"/>
                <w:bCs/>
              </w:rPr>
              <w:t>()</w:t>
            </w:r>
            <w:r w:rsidR="00764679" w:rsidRPr="008E001C">
              <w:rPr>
                <w:bCs/>
              </w:rPr>
              <w:t xml:space="preserve">, </w:t>
            </w:r>
            <w:r w:rsidR="007047B8" w:rsidRPr="008E001C">
              <w:rPr>
                <w:rFonts w:ascii="Cumberland AMT" w:hAnsi="Cumberland AMT" w:cs="Cumberland AMT"/>
                <w:bCs/>
              </w:rPr>
              <w:t>mutate()</w:t>
            </w:r>
            <w:r w:rsidR="007047B8" w:rsidRPr="008E001C">
              <w:rPr>
                <w:bCs/>
              </w:rPr>
              <w:t xml:space="preserve">, </w:t>
            </w:r>
            <w:r w:rsidR="00404B91" w:rsidRPr="008E001C">
              <w:rPr>
                <w:rFonts w:ascii="Cumberland AMT" w:hAnsi="Cumberland AMT" w:cs="Cumberland AMT"/>
                <w:bCs/>
              </w:rPr>
              <w:t>arrange()</w:t>
            </w:r>
            <w:r w:rsidR="00404B91" w:rsidRPr="008E001C">
              <w:rPr>
                <w:bCs/>
              </w:rPr>
              <w:t xml:space="preserve">, </w:t>
            </w:r>
            <w:r w:rsidR="00404B91" w:rsidRPr="008E001C">
              <w:rPr>
                <w:rFonts w:ascii="Cumberland AMT" w:hAnsi="Cumberland AMT" w:cs="Cumberland AMT"/>
                <w:bCs/>
              </w:rPr>
              <w:t>select()</w:t>
            </w:r>
            <w:r w:rsidR="00404B91" w:rsidRPr="008E001C">
              <w:rPr>
                <w:bCs/>
              </w:rPr>
              <w:t xml:space="preserve">, </w:t>
            </w:r>
            <w:r w:rsidR="002C3BC7" w:rsidRPr="008E001C">
              <w:rPr>
                <w:rFonts w:ascii="Cumberland AMT" w:hAnsi="Cumberland AMT" w:cs="Cumberland AMT"/>
                <w:bCs/>
              </w:rPr>
              <w:t>distinct()</w:t>
            </w:r>
            <w:r w:rsidR="00390E26" w:rsidRPr="008E001C">
              <w:rPr>
                <w:rFonts w:cstheme="minorHAnsi"/>
                <w:bCs/>
              </w:rPr>
              <w:t xml:space="preserve"> and the concept of “</w:t>
            </w:r>
            <w:r w:rsidR="005732B4" w:rsidRPr="008E001C">
              <w:rPr>
                <w:rFonts w:cstheme="minorHAnsi"/>
                <w:bCs/>
              </w:rPr>
              <w:t>piping” or chaining functions</w:t>
            </w:r>
          </w:p>
        </w:tc>
      </w:tr>
      <w:tr w:rsidR="0061126D" w:rsidRPr="008E001C" w14:paraId="74582833" w14:textId="77777777" w:rsidTr="005D5739">
        <w:tc>
          <w:tcPr>
            <w:tcW w:w="1525" w:type="dxa"/>
          </w:tcPr>
          <w:p w14:paraId="700A6F74" w14:textId="4CECAC86" w:rsidR="0061126D" w:rsidRPr="008E001C" w:rsidRDefault="00DF29D9" w:rsidP="001702E8">
            <w:pPr>
              <w:jc w:val="center"/>
              <w:rPr>
                <w:i/>
              </w:rPr>
            </w:pPr>
            <w:r w:rsidRPr="008E001C">
              <w:rPr>
                <w:i/>
              </w:rPr>
              <w:t>3</w:t>
            </w:r>
            <w:r w:rsidR="00C16BF4" w:rsidRPr="008E001C">
              <w:rPr>
                <w:i/>
              </w:rPr>
              <w:t>5</w:t>
            </w:r>
            <w:r w:rsidR="00C91D8B" w:rsidRPr="008E001C">
              <w:rPr>
                <w:i/>
              </w:rPr>
              <w:t xml:space="preserve"> min</w:t>
            </w:r>
          </w:p>
        </w:tc>
        <w:tc>
          <w:tcPr>
            <w:tcW w:w="7825" w:type="dxa"/>
          </w:tcPr>
          <w:p w14:paraId="5B62B21F" w14:textId="2067FEA6" w:rsidR="0061126D" w:rsidRPr="008E001C" w:rsidRDefault="00C91D8B" w:rsidP="005D5739">
            <w:r w:rsidRPr="008E001C">
              <w:rPr>
                <w:b/>
              </w:rPr>
              <w:t>Activity</w:t>
            </w:r>
            <w:r w:rsidR="00DF29D9" w:rsidRPr="008E001C">
              <w:rPr>
                <w:b/>
              </w:rPr>
              <w:t xml:space="preserve"> 2</w:t>
            </w:r>
            <w:r w:rsidR="0061126D" w:rsidRPr="008E001C">
              <w:rPr>
                <w:b/>
              </w:rPr>
              <w:t xml:space="preserve">: </w:t>
            </w:r>
            <w:r w:rsidR="00A071B0" w:rsidRPr="008E001C">
              <w:rPr>
                <w:bCs/>
                <w:i/>
                <w:iCs/>
              </w:rPr>
              <w:t>Time to clean up!</w:t>
            </w:r>
            <w:r w:rsidR="00A071B0" w:rsidRPr="008E001C">
              <w:rPr>
                <w:bCs/>
              </w:rPr>
              <w:t xml:space="preserve"> </w:t>
            </w:r>
            <w:r w:rsidR="002C3BC7" w:rsidRPr="008E001C">
              <w:rPr>
                <w:bCs/>
              </w:rPr>
              <w:t xml:space="preserve">In small groups, students will be given a </w:t>
            </w:r>
            <w:r w:rsidR="00441052" w:rsidRPr="008E001C">
              <w:rPr>
                <w:bCs/>
              </w:rPr>
              <w:t>larger messy dataset than before and asked to make it “tidy” using the functions we learned in the demonstration.</w:t>
            </w:r>
            <w:r w:rsidR="00441052" w:rsidRPr="008E001C">
              <w:t xml:space="preserve"> Did everyone identify </w:t>
            </w:r>
            <w:r w:rsidR="00C16BF4" w:rsidRPr="008E001C">
              <w:t>all the messy components?</w:t>
            </w:r>
          </w:p>
        </w:tc>
      </w:tr>
    </w:tbl>
    <w:p w14:paraId="68986C5C" w14:textId="250602C3" w:rsidR="00027D17" w:rsidRPr="008E001C" w:rsidRDefault="00281632" w:rsidP="00A60585">
      <w:r w:rsidRPr="008E001C">
        <w:rPr>
          <w:b/>
        </w:rPr>
        <w:lastRenderedPageBreak/>
        <w:br/>
      </w:r>
      <w:r w:rsidRPr="008E001C">
        <w:rPr>
          <w:b/>
          <w:color w:val="FF0000"/>
        </w:rPr>
        <w:t xml:space="preserve">EHS Notes: </w:t>
      </w:r>
    </w:p>
    <w:p w14:paraId="09EF12C6" w14:textId="19DD82FA" w:rsidR="0061126D" w:rsidRPr="008E001C" w:rsidRDefault="0061126D" w:rsidP="00A60585">
      <w:r w:rsidRPr="008E001C">
        <w:rPr>
          <w:b/>
          <w:u w:val="single"/>
        </w:rPr>
        <w:t>Day 3: Wednesday</w:t>
      </w:r>
      <w:r w:rsidRPr="008E001C">
        <w:rPr>
          <w:b/>
        </w:rPr>
        <w:br/>
        <w:t xml:space="preserve">Overview – </w:t>
      </w:r>
      <w:r w:rsidR="004521EB" w:rsidRPr="008E001C">
        <w:t xml:space="preserve">Students will be introduced to the concept of </w:t>
      </w:r>
      <w:r w:rsidR="00F439D2" w:rsidRPr="008E001C">
        <w:t xml:space="preserve">data summarization through a short lecture. They will also learn how to calculate and interpret data summarization measures through an instructor-led </w:t>
      </w:r>
      <w:r w:rsidR="004061CA" w:rsidRPr="008E001C">
        <w:t>demonstration. They will then summarize some data themselves</w:t>
      </w:r>
      <w:r w:rsidR="000036A3" w:rsidRPr="008E001C">
        <w:t>.</w:t>
      </w:r>
    </w:p>
    <w:p w14:paraId="2B6472E4" w14:textId="2426C06C" w:rsidR="0061126D" w:rsidRPr="008E001C" w:rsidRDefault="0061126D" w:rsidP="00A60585">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1126D" w:rsidRPr="008E001C" w14:paraId="1298F511" w14:textId="77777777" w:rsidTr="005D5739">
        <w:tc>
          <w:tcPr>
            <w:tcW w:w="1525" w:type="dxa"/>
          </w:tcPr>
          <w:p w14:paraId="1DEB3E67" w14:textId="77777777" w:rsidR="0061126D" w:rsidRPr="008E001C" w:rsidRDefault="0061126D" w:rsidP="005D5739">
            <w:pPr>
              <w:jc w:val="center"/>
              <w:rPr>
                <w:b/>
              </w:rPr>
            </w:pPr>
            <w:r w:rsidRPr="008E001C">
              <w:rPr>
                <w:b/>
              </w:rPr>
              <w:t>Time</w:t>
            </w:r>
          </w:p>
        </w:tc>
        <w:tc>
          <w:tcPr>
            <w:tcW w:w="7825" w:type="dxa"/>
          </w:tcPr>
          <w:p w14:paraId="64C5C810" w14:textId="77777777" w:rsidR="0061126D" w:rsidRPr="008E001C" w:rsidRDefault="0061126D" w:rsidP="005D5739">
            <w:pPr>
              <w:jc w:val="center"/>
              <w:rPr>
                <w:b/>
              </w:rPr>
            </w:pPr>
            <w:r w:rsidRPr="008E001C">
              <w:rPr>
                <w:b/>
              </w:rPr>
              <w:t>Activity Description</w:t>
            </w:r>
          </w:p>
        </w:tc>
      </w:tr>
      <w:tr w:rsidR="0061126D" w:rsidRPr="008E001C" w14:paraId="39254E28" w14:textId="77777777" w:rsidTr="005D5739">
        <w:tc>
          <w:tcPr>
            <w:tcW w:w="1525" w:type="dxa"/>
          </w:tcPr>
          <w:p w14:paraId="10FE4C32" w14:textId="2103F68B" w:rsidR="0061126D" w:rsidRPr="008E001C" w:rsidRDefault="004521EB" w:rsidP="001702E8">
            <w:pPr>
              <w:jc w:val="center"/>
              <w:rPr>
                <w:i/>
              </w:rPr>
            </w:pPr>
            <w:r w:rsidRPr="008E001C">
              <w:rPr>
                <w:i/>
              </w:rPr>
              <w:t>30</w:t>
            </w:r>
            <w:r w:rsidR="001702E8" w:rsidRPr="008E001C">
              <w:rPr>
                <w:i/>
              </w:rPr>
              <w:t xml:space="preserve"> min</w:t>
            </w:r>
          </w:p>
        </w:tc>
        <w:tc>
          <w:tcPr>
            <w:tcW w:w="7825" w:type="dxa"/>
          </w:tcPr>
          <w:p w14:paraId="06BDC46D" w14:textId="6737EDD6" w:rsidR="0061126D" w:rsidRPr="008E001C" w:rsidRDefault="008E1F3B" w:rsidP="005D5739">
            <w:r w:rsidRPr="008E001C">
              <w:t>Introductory lecture on</w:t>
            </w:r>
            <w:r w:rsidR="000036A3" w:rsidRPr="008E001C">
              <w:t xml:space="preserve"> data summarization</w:t>
            </w:r>
            <w:r w:rsidR="004521EB" w:rsidRPr="008E001C">
              <w:t xml:space="preserve">. Discussion points: </w:t>
            </w:r>
            <w:r w:rsidR="006F48CA" w:rsidRPr="008E001C">
              <w:t xml:space="preserve">what do we want to </w:t>
            </w:r>
            <w:r w:rsidR="007831E2" w:rsidRPr="008E001C">
              <w:t>data to tell us ab</w:t>
            </w:r>
            <w:r w:rsidR="006F48CA" w:rsidRPr="008E001C">
              <w:t>out a population/group/event</w:t>
            </w:r>
            <w:r w:rsidR="007831E2" w:rsidRPr="008E001C">
              <w:t xml:space="preserve">? </w:t>
            </w:r>
            <w:r w:rsidR="00904C14" w:rsidRPr="008E001C">
              <w:t xml:space="preserve">How might we describe the most “typical” data point in the data? </w:t>
            </w:r>
            <w:r w:rsidR="002C6A11" w:rsidRPr="008E001C">
              <w:t xml:space="preserve">How do we measure the middle of the dataset? How do we determine </w:t>
            </w:r>
            <w:r w:rsidR="00436C9E" w:rsidRPr="008E001C">
              <w:t xml:space="preserve">whether our data points </w:t>
            </w:r>
            <w:r w:rsidR="00FF6D1C" w:rsidRPr="008E001C">
              <w:t>are very similar to one another or very different?</w:t>
            </w:r>
            <w:r w:rsidR="00A23013" w:rsidRPr="008E001C">
              <w:t xml:space="preserve"> How do our methods of summarization differ for </w:t>
            </w:r>
            <w:r w:rsidR="004F473E" w:rsidRPr="008E001C">
              <w:t>numerical and categorical data?</w:t>
            </w:r>
          </w:p>
        </w:tc>
      </w:tr>
      <w:tr w:rsidR="0061126D" w:rsidRPr="008E001C" w14:paraId="7F6F9250" w14:textId="77777777" w:rsidTr="005D5739">
        <w:tc>
          <w:tcPr>
            <w:tcW w:w="1525" w:type="dxa"/>
          </w:tcPr>
          <w:p w14:paraId="1E6DA058" w14:textId="0EA72CFC" w:rsidR="0061126D" w:rsidRPr="008E001C" w:rsidRDefault="00B049B8" w:rsidP="001702E8">
            <w:pPr>
              <w:jc w:val="center"/>
              <w:rPr>
                <w:i/>
              </w:rPr>
            </w:pPr>
            <w:r w:rsidRPr="008E001C">
              <w:rPr>
                <w:i/>
              </w:rPr>
              <w:t>3</w:t>
            </w:r>
            <w:r w:rsidR="001702E8" w:rsidRPr="008E001C">
              <w:rPr>
                <w:i/>
              </w:rPr>
              <w:t>0 min</w:t>
            </w:r>
          </w:p>
        </w:tc>
        <w:tc>
          <w:tcPr>
            <w:tcW w:w="7825" w:type="dxa"/>
          </w:tcPr>
          <w:p w14:paraId="6EAD0A43" w14:textId="34EAE834" w:rsidR="0061126D" w:rsidRPr="008E001C" w:rsidRDefault="00F634E0" w:rsidP="005D5739">
            <w:pPr>
              <w:rPr>
                <w:iCs/>
              </w:rPr>
            </w:pPr>
            <w:r w:rsidRPr="008E001C">
              <w:rPr>
                <w:b/>
              </w:rPr>
              <w:t>Demonstration</w:t>
            </w:r>
            <w:r w:rsidR="008E1F3B" w:rsidRPr="008E001C">
              <w:rPr>
                <w:b/>
              </w:rPr>
              <w:t xml:space="preserve">: </w:t>
            </w:r>
            <w:r w:rsidR="006449B9" w:rsidRPr="008E001C">
              <w:rPr>
                <w:iCs/>
              </w:rPr>
              <w:t xml:space="preserve">Instructor-led demonstration in RStudio Cloud </w:t>
            </w:r>
            <w:r w:rsidR="00AC52BB" w:rsidRPr="008E001C">
              <w:rPr>
                <w:iCs/>
              </w:rPr>
              <w:t>of how to calculate</w:t>
            </w:r>
            <w:r w:rsidR="00D34C48" w:rsidRPr="008E001C">
              <w:rPr>
                <w:iCs/>
              </w:rPr>
              <w:t xml:space="preserve"> summarization measures like counts, percentages/proportions,</w:t>
            </w:r>
            <w:r w:rsidR="00AC52BB" w:rsidRPr="008E001C">
              <w:rPr>
                <w:iCs/>
              </w:rPr>
              <w:t xml:space="preserve"> mean, median, minimum, maximum, standard deviation.</w:t>
            </w:r>
            <w:r w:rsidR="00D34C48" w:rsidRPr="008E001C">
              <w:rPr>
                <w:iCs/>
              </w:rPr>
              <w:t xml:space="preserve"> </w:t>
            </w:r>
            <w:r w:rsidR="00180FCD" w:rsidRPr="008E001C">
              <w:rPr>
                <w:iCs/>
              </w:rPr>
              <w:t xml:space="preserve">Students will learn functions such as </w:t>
            </w:r>
            <w:proofErr w:type="gramStart"/>
            <w:r w:rsidR="00180FCD" w:rsidRPr="008E001C">
              <w:rPr>
                <w:rFonts w:ascii="Cumberland AMT" w:hAnsi="Cumberland AMT" w:cs="Cumberland AMT"/>
                <w:iCs/>
              </w:rPr>
              <w:t>summarize(</w:t>
            </w:r>
            <w:proofErr w:type="gramEnd"/>
            <w:r w:rsidR="00180FCD" w:rsidRPr="008E001C">
              <w:rPr>
                <w:rFonts w:ascii="Cumberland AMT" w:hAnsi="Cumberland AMT" w:cs="Cumberland AMT"/>
                <w:iCs/>
              </w:rPr>
              <w:t>)</w:t>
            </w:r>
            <w:r w:rsidR="00180FCD" w:rsidRPr="008E001C">
              <w:rPr>
                <w:iCs/>
              </w:rPr>
              <w:t xml:space="preserve">, </w:t>
            </w:r>
            <w:r w:rsidR="00180FCD" w:rsidRPr="008E001C">
              <w:rPr>
                <w:rFonts w:ascii="Cumberland AMT" w:hAnsi="Cumberland AMT" w:cs="Cumberland AMT"/>
                <w:iCs/>
              </w:rPr>
              <w:t>n()</w:t>
            </w:r>
            <w:r w:rsidR="00180FCD" w:rsidRPr="008E001C">
              <w:rPr>
                <w:iCs/>
              </w:rPr>
              <w:t xml:space="preserve">, </w:t>
            </w:r>
            <w:r w:rsidR="00913C2E" w:rsidRPr="008E001C">
              <w:rPr>
                <w:rFonts w:ascii="Cumberland AMT" w:hAnsi="Cumberland AMT" w:cs="Cumberland AMT"/>
                <w:iCs/>
              </w:rPr>
              <w:t>min()</w:t>
            </w:r>
            <w:r w:rsidR="00913C2E" w:rsidRPr="008E001C">
              <w:rPr>
                <w:iCs/>
              </w:rPr>
              <w:t xml:space="preserve">, </w:t>
            </w:r>
            <w:r w:rsidR="00913C2E" w:rsidRPr="008E001C">
              <w:rPr>
                <w:rFonts w:ascii="Cumberland AMT" w:hAnsi="Cumberland AMT" w:cs="Cumberland AMT"/>
                <w:iCs/>
              </w:rPr>
              <w:t>max()</w:t>
            </w:r>
            <w:r w:rsidR="00913C2E" w:rsidRPr="008E001C">
              <w:rPr>
                <w:iCs/>
              </w:rPr>
              <w:t xml:space="preserve">, </w:t>
            </w:r>
            <w:r w:rsidR="00913C2E" w:rsidRPr="008E001C">
              <w:rPr>
                <w:rFonts w:ascii="Cumberland AMT" w:hAnsi="Cumberland AMT" w:cs="Cumberland AMT"/>
                <w:iCs/>
              </w:rPr>
              <w:t>first()</w:t>
            </w:r>
            <w:r w:rsidR="00913C2E" w:rsidRPr="008E001C">
              <w:rPr>
                <w:iCs/>
              </w:rPr>
              <w:t xml:space="preserve">, </w:t>
            </w:r>
            <w:r w:rsidR="00913C2E" w:rsidRPr="008E001C">
              <w:rPr>
                <w:rFonts w:ascii="Cumberland AMT" w:hAnsi="Cumberland AMT" w:cs="Cumberland AMT"/>
                <w:iCs/>
              </w:rPr>
              <w:t>last()</w:t>
            </w:r>
            <w:r w:rsidR="00913C2E" w:rsidRPr="008E001C">
              <w:rPr>
                <w:iCs/>
              </w:rPr>
              <w:t xml:space="preserve">, </w:t>
            </w:r>
            <w:r w:rsidR="00180FCD" w:rsidRPr="008E001C">
              <w:rPr>
                <w:rFonts w:ascii="Cumberland AMT" w:hAnsi="Cumberland AMT" w:cs="Cumberland AMT"/>
                <w:iCs/>
              </w:rPr>
              <w:t>mean()</w:t>
            </w:r>
            <w:r w:rsidR="00180FCD" w:rsidRPr="008E001C">
              <w:rPr>
                <w:iCs/>
              </w:rPr>
              <w:t xml:space="preserve">, </w:t>
            </w:r>
            <w:r w:rsidR="00913C2E" w:rsidRPr="008E001C">
              <w:rPr>
                <w:rFonts w:ascii="Cumberland AMT" w:hAnsi="Cumberland AMT" w:cs="Cumberland AMT"/>
                <w:iCs/>
              </w:rPr>
              <w:t>median()</w:t>
            </w:r>
            <w:r w:rsidR="00913C2E" w:rsidRPr="008E001C">
              <w:rPr>
                <w:iCs/>
              </w:rPr>
              <w:t xml:space="preserve">, </w:t>
            </w:r>
            <w:proofErr w:type="spellStart"/>
            <w:r w:rsidR="00180FCD" w:rsidRPr="008E001C">
              <w:rPr>
                <w:rFonts w:ascii="Cumberland AMT" w:hAnsi="Cumberland AMT" w:cs="Cumberland AMT"/>
                <w:iCs/>
              </w:rPr>
              <w:t>sd</w:t>
            </w:r>
            <w:proofErr w:type="spellEnd"/>
            <w:r w:rsidR="00180FCD" w:rsidRPr="008E001C">
              <w:rPr>
                <w:rFonts w:ascii="Cumberland AMT" w:hAnsi="Cumberland AMT" w:cs="Cumberland AMT"/>
                <w:iCs/>
              </w:rPr>
              <w:t>()</w:t>
            </w:r>
            <w:r w:rsidR="00A23013" w:rsidRPr="008E001C">
              <w:rPr>
                <w:iCs/>
              </w:rPr>
              <w:t xml:space="preserve">, </w:t>
            </w:r>
            <w:proofErr w:type="spellStart"/>
            <w:r w:rsidR="00A23013" w:rsidRPr="008E001C">
              <w:rPr>
                <w:rFonts w:ascii="Cumberland AMT" w:hAnsi="Cumberland AMT" w:cs="Cumberland AMT"/>
                <w:iCs/>
              </w:rPr>
              <w:t>group_by</w:t>
            </w:r>
            <w:proofErr w:type="spellEnd"/>
            <w:r w:rsidR="00A23013" w:rsidRPr="008E001C">
              <w:rPr>
                <w:rFonts w:ascii="Cumberland AMT" w:hAnsi="Cumberland AMT" w:cs="Cumberland AMT"/>
                <w:iCs/>
              </w:rPr>
              <w:t>()</w:t>
            </w:r>
          </w:p>
        </w:tc>
      </w:tr>
      <w:tr w:rsidR="00450484" w:rsidRPr="008E001C" w14:paraId="0B36E755" w14:textId="77777777" w:rsidTr="005D5739">
        <w:tc>
          <w:tcPr>
            <w:tcW w:w="1525" w:type="dxa"/>
          </w:tcPr>
          <w:p w14:paraId="7A520DEF" w14:textId="5B3DCE88" w:rsidR="00450484" w:rsidRPr="008E001C" w:rsidRDefault="00B049B8" w:rsidP="001702E8">
            <w:pPr>
              <w:jc w:val="center"/>
              <w:rPr>
                <w:i/>
              </w:rPr>
            </w:pPr>
            <w:r w:rsidRPr="008E001C">
              <w:rPr>
                <w:i/>
              </w:rPr>
              <w:t>30 min</w:t>
            </w:r>
          </w:p>
        </w:tc>
        <w:tc>
          <w:tcPr>
            <w:tcW w:w="7825" w:type="dxa"/>
          </w:tcPr>
          <w:p w14:paraId="38ED85E8" w14:textId="35CE5736" w:rsidR="00450484" w:rsidRPr="008E001C" w:rsidRDefault="00B049B8" w:rsidP="005D5739">
            <w:r w:rsidRPr="008E001C">
              <w:rPr>
                <w:b/>
              </w:rPr>
              <w:t>Activity</w:t>
            </w:r>
            <w:r w:rsidR="00450484" w:rsidRPr="008E001C">
              <w:rPr>
                <w:b/>
              </w:rPr>
              <w:t xml:space="preserve">: </w:t>
            </w:r>
            <w:r w:rsidRPr="008E001C">
              <w:t>In small groups</w:t>
            </w:r>
            <w:r w:rsidR="0065477D" w:rsidRPr="008E001C">
              <w:t xml:space="preserve">, </w:t>
            </w:r>
            <w:r w:rsidR="006B4245" w:rsidRPr="008E001C">
              <w:t xml:space="preserve">students will be given a (clean) dataset and asked to answer </w:t>
            </w:r>
            <w:r w:rsidR="00210729" w:rsidRPr="008E001C">
              <w:t xml:space="preserve">specific questions about summary measures in the data and how summary measures of subgroups compare to one another. </w:t>
            </w:r>
          </w:p>
        </w:tc>
      </w:tr>
    </w:tbl>
    <w:p w14:paraId="332CBF67" w14:textId="3DA6B80F" w:rsidR="0061126D" w:rsidRPr="008E001C" w:rsidRDefault="00281632" w:rsidP="00A60585">
      <w:r w:rsidRPr="008E001C">
        <w:rPr>
          <w:b/>
        </w:rPr>
        <w:br/>
      </w:r>
      <w:r w:rsidRPr="008E001C">
        <w:rPr>
          <w:b/>
          <w:color w:val="FF0000"/>
        </w:rPr>
        <w:t>EHS Notes:</w:t>
      </w:r>
    </w:p>
    <w:p w14:paraId="6B1FDE5B" w14:textId="73B371C8" w:rsidR="007E71B8" w:rsidRPr="008E001C" w:rsidRDefault="007E71B8" w:rsidP="007E71B8">
      <w:r w:rsidRPr="008E001C">
        <w:rPr>
          <w:b/>
          <w:u w:val="single"/>
        </w:rPr>
        <w:t>Day 4: Thursday</w:t>
      </w:r>
      <w:r w:rsidRPr="008E001C">
        <w:rPr>
          <w:b/>
        </w:rPr>
        <w:br/>
        <w:t xml:space="preserve">Overview – </w:t>
      </w:r>
      <w:r w:rsidR="00771140" w:rsidRPr="008E001C">
        <w:t xml:space="preserve">Students will be introduced to different types of data visualizations through a short lecture. They will learn how certain types of visualization </w:t>
      </w:r>
      <w:r w:rsidR="00813A83" w:rsidRPr="008E001C">
        <w:t>are appropriate for certain types of data and not for others</w:t>
      </w:r>
    </w:p>
    <w:p w14:paraId="40A2315C" w14:textId="77777777" w:rsidR="007E71B8" w:rsidRPr="008E001C" w:rsidRDefault="007E71B8" w:rsidP="007E71B8">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7E71B8" w:rsidRPr="008E001C" w14:paraId="4CB6113A" w14:textId="77777777" w:rsidTr="005D5739">
        <w:tc>
          <w:tcPr>
            <w:tcW w:w="1525" w:type="dxa"/>
          </w:tcPr>
          <w:p w14:paraId="294C6A45" w14:textId="77777777" w:rsidR="007E71B8" w:rsidRPr="008E001C" w:rsidRDefault="007E71B8" w:rsidP="005D5739">
            <w:pPr>
              <w:jc w:val="center"/>
              <w:rPr>
                <w:b/>
              </w:rPr>
            </w:pPr>
            <w:r w:rsidRPr="008E001C">
              <w:rPr>
                <w:b/>
              </w:rPr>
              <w:t>Time</w:t>
            </w:r>
          </w:p>
        </w:tc>
        <w:tc>
          <w:tcPr>
            <w:tcW w:w="7825" w:type="dxa"/>
          </w:tcPr>
          <w:p w14:paraId="7395965B" w14:textId="77777777" w:rsidR="007E71B8" w:rsidRPr="008E001C" w:rsidRDefault="007E71B8" w:rsidP="005D5739">
            <w:pPr>
              <w:jc w:val="center"/>
              <w:rPr>
                <w:b/>
              </w:rPr>
            </w:pPr>
            <w:r w:rsidRPr="008E001C">
              <w:rPr>
                <w:b/>
              </w:rPr>
              <w:t>Activity Description</w:t>
            </w:r>
          </w:p>
        </w:tc>
      </w:tr>
      <w:tr w:rsidR="007E71B8" w:rsidRPr="008E001C" w14:paraId="5A6C9868" w14:textId="77777777" w:rsidTr="005D5739">
        <w:tc>
          <w:tcPr>
            <w:tcW w:w="1525" w:type="dxa"/>
          </w:tcPr>
          <w:p w14:paraId="7FBFB4C2" w14:textId="61E113B7" w:rsidR="007E71B8" w:rsidRPr="008E001C" w:rsidRDefault="00640600" w:rsidP="001702E8">
            <w:pPr>
              <w:jc w:val="center"/>
              <w:rPr>
                <w:i/>
              </w:rPr>
            </w:pPr>
            <w:r w:rsidRPr="008E001C">
              <w:rPr>
                <w:i/>
              </w:rPr>
              <w:t>3</w:t>
            </w:r>
            <w:r w:rsidR="001702E8" w:rsidRPr="008E001C">
              <w:rPr>
                <w:i/>
              </w:rPr>
              <w:t>0 min</w:t>
            </w:r>
          </w:p>
        </w:tc>
        <w:tc>
          <w:tcPr>
            <w:tcW w:w="7825" w:type="dxa"/>
          </w:tcPr>
          <w:p w14:paraId="78867CBF" w14:textId="24E4B0AF" w:rsidR="007E71B8" w:rsidRPr="008E001C" w:rsidRDefault="00AE4223" w:rsidP="005D5739">
            <w:r w:rsidRPr="008E001C">
              <w:t>I</w:t>
            </w:r>
            <w:r w:rsidR="00BE4C0A" w:rsidRPr="008E001C">
              <w:t xml:space="preserve">ntroductory </w:t>
            </w:r>
            <w:r w:rsidRPr="008E001C">
              <w:t>lecture on types of data visualization</w:t>
            </w:r>
            <w:r w:rsidR="00695CAB" w:rsidRPr="008E001C">
              <w:t xml:space="preserve"> with examples from real-world </w:t>
            </w:r>
            <w:r w:rsidR="00640600" w:rsidRPr="008E001C">
              <w:t>journalism</w:t>
            </w:r>
            <w:r w:rsidR="00BE4C0A" w:rsidRPr="008E001C">
              <w:t xml:space="preserve">. Discussion points: </w:t>
            </w:r>
            <w:r w:rsidR="00813A83" w:rsidRPr="008E001C">
              <w:t xml:space="preserve">When might it </w:t>
            </w:r>
            <w:r w:rsidR="00FC5AC4" w:rsidRPr="008E001C">
              <w:t xml:space="preserve">be easier to describe data visually instead of with just the values of data summary measures? </w:t>
            </w:r>
            <w:r w:rsidR="00C10675" w:rsidRPr="008E001C">
              <w:t xml:space="preserve">What are different types of data visualization? Why are some data visualizations appropriate for certain types of data and not for others? How can </w:t>
            </w:r>
            <w:r w:rsidR="00695CAB" w:rsidRPr="008E001C">
              <w:t>data visualizations be modified to mislead the reader about the data?</w:t>
            </w:r>
          </w:p>
        </w:tc>
      </w:tr>
      <w:tr w:rsidR="007E71B8" w:rsidRPr="008E001C" w14:paraId="23C5C389" w14:textId="77777777" w:rsidTr="005D5739">
        <w:tc>
          <w:tcPr>
            <w:tcW w:w="1525" w:type="dxa"/>
          </w:tcPr>
          <w:p w14:paraId="131FB2B6" w14:textId="25506F4A" w:rsidR="007E71B8" w:rsidRPr="008E001C" w:rsidRDefault="00640600" w:rsidP="001702E8">
            <w:pPr>
              <w:jc w:val="center"/>
              <w:rPr>
                <w:i/>
              </w:rPr>
            </w:pPr>
            <w:r w:rsidRPr="008E001C">
              <w:rPr>
                <w:i/>
              </w:rPr>
              <w:t>3</w:t>
            </w:r>
            <w:r w:rsidR="00422D66" w:rsidRPr="008E001C">
              <w:rPr>
                <w:i/>
              </w:rPr>
              <w:t>0</w:t>
            </w:r>
            <w:r w:rsidR="001702E8" w:rsidRPr="008E001C">
              <w:rPr>
                <w:i/>
              </w:rPr>
              <w:t xml:space="preserve"> min</w:t>
            </w:r>
          </w:p>
        </w:tc>
        <w:tc>
          <w:tcPr>
            <w:tcW w:w="7825" w:type="dxa"/>
          </w:tcPr>
          <w:p w14:paraId="4217BD4B" w14:textId="0C4D3068" w:rsidR="007E71B8" w:rsidRPr="008E001C" w:rsidRDefault="00640600" w:rsidP="005D5739">
            <w:r w:rsidRPr="008E001C">
              <w:rPr>
                <w:b/>
                <w:bCs/>
              </w:rPr>
              <w:t>Demonstration:</w:t>
            </w:r>
            <w:r w:rsidRPr="008E001C">
              <w:t xml:space="preserve"> Instructor-led demonstration in RStudio Cloud of how to create</w:t>
            </w:r>
            <w:r w:rsidR="00344B55" w:rsidRPr="008E001C">
              <w:t xml:space="preserve"> and customize</w:t>
            </w:r>
            <w:r w:rsidRPr="008E001C">
              <w:t xml:space="preserve"> data visualizations. Students will learn functions like </w:t>
            </w:r>
            <w:proofErr w:type="spellStart"/>
            <w:proofErr w:type="gramStart"/>
            <w:r w:rsidRPr="008E001C">
              <w:rPr>
                <w:rFonts w:ascii="Cumberland AMT" w:hAnsi="Cumberland AMT" w:cs="Cumberland AMT"/>
              </w:rPr>
              <w:t>ggplot</w:t>
            </w:r>
            <w:proofErr w:type="spellEnd"/>
            <w:r w:rsidRPr="008E001C">
              <w:rPr>
                <w:rFonts w:ascii="Cumberland AMT" w:hAnsi="Cumberland AMT" w:cs="Cumberland AMT"/>
              </w:rPr>
              <w:t>(</w:t>
            </w:r>
            <w:proofErr w:type="gram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geom_bar</w:t>
            </w:r>
            <w:proofErr w:type="spell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geom_scatter</w:t>
            </w:r>
            <w:proofErr w:type="spellEnd"/>
            <w:r w:rsidRPr="008E001C">
              <w:rPr>
                <w:rFonts w:ascii="Cumberland AMT" w:hAnsi="Cumberland AMT" w:cs="Cumberland AMT"/>
              </w:rPr>
              <w:t>()</w:t>
            </w:r>
            <w:r w:rsidRPr="008E001C">
              <w:t xml:space="preserve">, </w:t>
            </w:r>
            <w:proofErr w:type="spellStart"/>
            <w:r w:rsidR="00A576DD" w:rsidRPr="008E001C">
              <w:rPr>
                <w:rFonts w:ascii="Cumberland AMT" w:hAnsi="Cumberland AMT" w:cs="Cumberland AMT"/>
              </w:rPr>
              <w:t>geom_line</w:t>
            </w:r>
            <w:proofErr w:type="spellEnd"/>
            <w:r w:rsidR="00A576DD" w:rsidRPr="008E001C">
              <w:rPr>
                <w:rFonts w:ascii="Cumberland AMT" w:hAnsi="Cumberland AMT" w:cs="Cumberland AMT"/>
              </w:rPr>
              <w:t>()</w:t>
            </w:r>
            <w:r w:rsidR="00A576DD" w:rsidRPr="008E001C">
              <w:t xml:space="preserve">, </w:t>
            </w:r>
            <w:proofErr w:type="spellStart"/>
            <w:r w:rsidR="00A576DD" w:rsidRPr="008E001C">
              <w:rPr>
                <w:rFonts w:ascii="Cumberland AMT" w:hAnsi="Cumberland AMT" w:cs="Cumberland AMT"/>
              </w:rPr>
              <w:t>geom_histogram</w:t>
            </w:r>
            <w:proofErr w:type="spellEnd"/>
            <w:r w:rsidR="00A576DD" w:rsidRPr="008E001C">
              <w:rPr>
                <w:rFonts w:ascii="Cumberland AMT" w:hAnsi="Cumberland AMT" w:cs="Cumberland AMT"/>
              </w:rPr>
              <w:t>()</w:t>
            </w:r>
            <w:r w:rsidR="00390E26" w:rsidRPr="008E001C">
              <w:t xml:space="preserve">, </w:t>
            </w:r>
            <w:proofErr w:type="spellStart"/>
            <w:r w:rsidR="00390E26" w:rsidRPr="008E001C">
              <w:rPr>
                <w:rFonts w:ascii="Cumberland AMT" w:hAnsi="Cumberland AMT" w:cs="Cumberland AMT"/>
              </w:rPr>
              <w:t>geom_map</w:t>
            </w:r>
            <w:proofErr w:type="spellEnd"/>
            <w:r w:rsidR="00390E26" w:rsidRPr="008E001C">
              <w:rPr>
                <w:rFonts w:ascii="Cumberland AMT" w:hAnsi="Cumberland AMT" w:cs="Cumberland AMT"/>
              </w:rPr>
              <w:t>()</w:t>
            </w:r>
          </w:p>
        </w:tc>
      </w:tr>
      <w:tr w:rsidR="007E71B8" w:rsidRPr="008E001C" w14:paraId="38F2CB77" w14:textId="77777777" w:rsidTr="005D5739">
        <w:tc>
          <w:tcPr>
            <w:tcW w:w="1525" w:type="dxa"/>
          </w:tcPr>
          <w:p w14:paraId="33B88D94" w14:textId="151BCF0D" w:rsidR="007E71B8" w:rsidRPr="008E001C" w:rsidRDefault="005732B4" w:rsidP="001702E8">
            <w:pPr>
              <w:jc w:val="center"/>
              <w:rPr>
                <w:i/>
              </w:rPr>
            </w:pPr>
            <w:r w:rsidRPr="008E001C">
              <w:rPr>
                <w:i/>
              </w:rPr>
              <w:t>3</w:t>
            </w:r>
            <w:r w:rsidR="001702E8" w:rsidRPr="008E001C">
              <w:rPr>
                <w:i/>
              </w:rPr>
              <w:t>0 min</w:t>
            </w:r>
          </w:p>
        </w:tc>
        <w:tc>
          <w:tcPr>
            <w:tcW w:w="7825" w:type="dxa"/>
          </w:tcPr>
          <w:p w14:paraId="22F65AFA" w14:textId="77777777" w:rsidR="007E71B8" w:rsidRDefault="005732B4" w:rsidP="005D5739">
            <w:pPr>
              <w:rPr>
                <w:ins w:id="2" w:author="Ryan, Mary" w:date="2022-03-25T14:51:00Z"/>
              </w:rPr>
            </w:pPr>
            <w:r w:rsidRPr="008E001C">
              <w:rPr>
                <w:b/>
              </w:rPr>
              <w:t>Activity</w:t>
            </w:r>
            <w:r w:rsidR="00422D66" w:rsidRPr="008E001C">
              <w:rPr>
                <w:b/>
              </w:rPr>
              <w:t xml:space="preserve">: </w:t>
            </w:r>
            <w:r w:rsidR="00422D66" w:rsidRPr="008E001C">
              <w:t xml:space="preserve">In small groups, students will </w:t>
            </w:r>
            <w:r w:rsidR="00621983" w:rsidRPr="008E001C">
              <w:t xml:space="preserve">be given a (clean) dataset and </w:t>
            </w:r>
            <w:r w:rsidR="00344B55" w:rsidRPr="008E001C">
              <w:t xml:space="preserve">asked to create different types of data visualizations. They will also be asked questions </w:t>
            </w:r>
            <w:r w:rsidR="008E512C" w:rsidRPr="008E001C">
              <w:t xml:space="preserve">to guide </w:t>
            </w:r>
            <w:r w:rsidR="008E512C" w:rsidRPr="008E001C">
              <w:lastRenderedPageBreak/>
              <w:t>them in interpreting the visualizations</w:t>
            </w:r>
            <w:r w:rsidR="007D22A0" w:rsidRPr="008E001C">
              <w:t xml:space="preserve">. In addition, they will be asked to make modifications to the visualizations that </w:t>
            </w:r>
            <w:r w:rsidR="008E001C" w:rsidRPr="008E001C">
              <w:t>might change their interpretation of the data.</w:t>
            </w:r>
          </w:p>
          <w:p w14:paraId="4A1C40E7" w14:textId="6A6A4D5A" w:rsidR="00A337EA" w:rsidRPr="008E001C" w:rsidRDefault="00A337EA" w:rsidP="005D5739">
            <w:ins w:id="3" w:author="Ryan, Mary" w:date="2022-03-25T14:51:00Z">
              <w:r>
                <w:t>Have groups try to interpret others plots</w:t>
              </w:r>
              <w:r w:rsidR="00AE180B">
                <w:t xml:space="preserve"> without explanation and see how they might’ve missed </w:t>
              </w:r>
              <w:proofErr w:type="spellStart"/>
              <w:r w:rsidR="00AE180B">
                <w:t>explanability</w:t>
              </w:r>
            </w:ins>
            <w:proofErr w:type="spellEnd"/>
          </w:p>
        </w:tc>
      </w:tr>
    </w:tbl>
    <w:p w14:paraId="4C97803F" w14:textId="3FEFF4A9" w:rsidR="007E71B8" w:rsidRPr="008E001C" w:rsidRDefault="00E97F6D" w:rsidP="00A60585">
      <w:r w:rsidRPr="008E001C">
        <w:rPr>
          <w:b/>
        </w:rPr>
        <w:lastRenderedPageBreak/>
        <w:br/>
      </w:r>
      <w:r w:rsidRPr="008E001C">
        <w:rPr>
          <w:b/>
          <w:color w:val="FF0000"/>
        </w:rPr>
        <w:t xml:space="preserve">EHS Notes: </w:t>
      </w:r>
    </w:p>
    <w:p w14:paraId="5B2CC1A9" w14:textId="13DA196F" w:rsidR="006D0C44" w:rsidRPr="008E001C" w:rsidRDefault="006D0C44" w:rsidP="006D0C44">
      <w:r w:rsidRPr="008E001C">
        <w:rPr>
          <w:b/>
          <w:u w:val="single"/>
        </w:rPr>
        <w:t>Day 5: Friday</w:t>
      </w:r>
      <w:r w:rsidRPr="008E001C">
        <w:rPr>
          <w:b/>
        </w:rPr>
        <w:br/>
        <w:t>Overview –</w:t>
      </w:r>
      <w:r w:rsidR="00BE4C0A" w:rsidRPr="008E001C">
        <w:t xml:space="preserve"> </w:t>
      </w:r>
      <w:r w:rsidR="00503199" w:rsidRPr="008E001C">
        <w:t xml:space="preserve">Students will </w:t>
      </w:r>
      <w:r w:rsidR="00912BB5" w:rsidRPr="008E001C">
        <w:t xml:space="preserve">take all that they’ve learned in the previous four days </w:t>
      </w:r>
      <w:r w:rsidR="00B16783" w:rsidRPr="008E001C">
        <w:t xml:space="preserve">to perform analyses on </w:t>
      </w:r>
      <w:r w:rsidR="00C7506C" w:rsidRPr="008E001C">
        <w:t xml:space="preserve">some data we’ve been working with as well as new </w:t>
      </w:r>
      <w:proofErr w:type="gramStart"/>
      <w:r w:rsidR="00B16783" w:rsidRPr="008E001C">
        <w:t>data</w:t>
      </w:r>
      <w:r w:rsidR="00C7506C" w:rsidRPr="008E001C">
        <w:t>,</w:t>
      </w:r>
      <w:r w:rsidR="00B16783" w:rsidRPr="008E001C">
        <w:t xml:space="preserve"> and</w:t>
      </w:r>
      <w:proofErr w:type="gramEnd"/>
      <w:r w:rsidR="00B16783" w:rsidRPr="008E001C">
        <w:t xml:space="preserve"> write </w:t>
      </w:r>
      <w:r w:rsidR="006E5BB0" w:rsidRPr="008E001C">
        <w:t xml:space="preserve">blog posts telling the story of what they’ve found. </w:t>
      </w:r>
    </w:p>
    <w:p w14:paraId="5F0E4596" w14:textId="77777777" w:rsidR="006D0C44" w:rsidRPr="008E001C" w:rsidRDefault="006D0C44" w:rsidP="006D0C44">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D0C44" w:rsidRPr="008E001C" w14:paraId="0E6C2234" w14:textId="77777777" w:rsidTr="005D5739">
        <w:tc>
          <w:tcPr>
            <w:tcW w:w="1525" w:type="dxa"/>
          </w:tcPr>
          <w:p w14:paraId="4190797D" w14:textId="77777777" w:rsidR="006D0C44" w:rsidRPr="008E001C" w:rsidRDefault="006D0C44" w:rsidP="005D5739">
            <w:pPr>
              <w:jc w:val="center"/>
              <w:rPr>
                <w:b/>
              </w:rPr>
            </w:pPr>
            <w:r w:rsidRPr="008E001C">
              <w:rPr>
                <w:b/>
              </w:rPr>
              <w:t>Time</w:t>
            </w:r>
          </w:p>
        </w:tc>
        <w:tc>
          <w:tcPr>
            <w:tcW w:w="7825" w:type="dxa"/>
          </w:tcPr>
          <w:p w14:paraId="5E917CC3" w14:textId="77777777" w:rsidR="006D0C44" w:rsidRPr="008E001C" w:rsidRDefault="006D0C44" w:rsidP="005D5739">
            <w:pPr>
              <w:jc w:val="center"/>
              <w:rPr>
                <w:b/>
              </w:rPr>
            </w:pPr>
            <w:r w:rsidRPr="008E001C">
              <w:rPr>
                <w:b/>
              </w:rPr>
              <w:t>Activity Description</w:t>
            </w:r>
          </w:p>
        </w:tc>
      </w:tr>
      <w:tr w:rsidR="006D0C44" w:rsidRPr="008E001C" w14:paraId="22AE7E88" w14:textId="77777777" w:rsidTr="005D5739">
        <w:tc>
          <w:tcPr>
            <w:tcW w:w="1525" w:type="dxa"/>
          </w:tcPr>
          <w:p w14:paraId="6568E4CD" w14:textId="2CB7FBDB" w:rsidR="006D0C44" w:rsidRPr="008E001C" w:rsidRDefault="001702E8" w:rsidP="001702E8">
            <w:pPr>
              <w:jc w:val="center"/>
              <w:rPr>
                <w:i/>
              </w:rPr>
            </w:pPr>
            <w:r w:rsidRPr="008E001C">
              <w:rPr>
                <w:i/>
              </w:rPr>
              <w:t>10 min</w:t>
            </w:r>
          </w:p>
        </w:tc>
        <w:tc>
          <w:tcPr>
            <w:tcW w:w="7825" w:type="dxa"/>
          </w:tcPr>
          <w:p w14:paraId="041E8A5B" w14:textId="108AF35C" w:rsidR="006D0C44" w:rsidRPr="008E001C" w:rsidRDefault="00BE4C0A" w:rsidP="005D5739">
            <w:r w:rsidRPr="008E001C">
              <w:t>Very brief introduct</w:t>
            </w:r>
            <w:r w:rsidR="006E5BB0" w:rsidRPr="008E001C">
              <w:t>ion</w:t>
            </w:r>
            <w:r w:rsidR="00C7506C" w:rsidRPr="008E001C">
              <w:t xml:space="preserve"> </w:t>
            </w:r>
            <w:r w:rsidR="00A27045" w:rsidRPr="008E001C">
              <w:t xml:space="preserve">to </w:t>
            </w:r>
            <w:r w:rsidR="007671B6" w:rsidRPr="008E001C">
              <w:t>the goals of the day, introduction to what new data they have at their disposal.</w:t>
            </w:r>
          </w:p>
        </w:tc>
      </w:tr>
      <w:tr w:rsidR="006D0C44" w:rsidRPr="008E001C" w14:paraId="1E84AE80" w14:textId="77777777" w:rsidTr="005D5739">
        <w:tc>
          <w:tcPr>
            <w:tcW w:w="1525" w:type="dxa"/>
          </w:tcPr>
          <w:p w14:paraId="1B38E719" w14:textId="5ED4B091" w:rsidR="006D0C44" w:rsidRPr="008E001C" w:rsidRDefault="007671B6" w:rsidP="001702E8">
            <w:pPr>
              <w:jc w:val="center"/>
              <w:rPr>
                <w:i/>
              </w:rPr>
            </w:pPr>
            <w:r w:rsidRPr="008E001C">
              <w:rPr>
                <w:i/>
              </w:rPr>
              <w:t>6</w:t>
            </w:r>
            <w:r w:rsidR="00BE4C0A" w:rsidRPr="008E001C">
              <w:rPr>
                <w:i/>
              </w:rPr>
              <w:t>0</w:t>
            </w:r>
            <w:r w:rsidR="001702E8" w:rsidRPr="008E001C">
              <w:rPr>
                <w:i/>
              </w:rPr>
              <w:t xml:space="preserve"> min</w:t>
            </w:r>
          </w:p>
        </w:tc>
        <w:tc>
          <w:tcPr>
            <w:tcW w:w="7825" w:type="dxa"/>
          </w:tcPr>
          <w:p w14:paraId="71066CB1" w14:textId="01581617" w:rsidR="006D0C44" w:rsidRPr="008E001C" w:rsidRDefault="007671B6" w:rsidP="005D5739">
            <w:r w:rsidRPr="008E001C">
              <w:rPr>
                <w:b/>
                <w:bCs/>
              </w:rPr>
              <w:t>Activity:</w:t>
            </w:r>
            <w:r w:rsidRPr="008E001C">
              <w:t xml:space="preserve"> </w:t>
            </w:r>
            <w:r w:rsidR="00A071B0" w:rsidRPr="008E001C">
              <w:rPr>
                <w:i/>
                <w:iCs/>
              </w:rPr>
              <w:t xml:space="preserve">Tell me a story. </w:t>
            </w:r>
            <w:r w:rsidR="00B75209" w:rsidRPr="008E001C">
              <w:t>Students will work in small groups to clean, analyze, and visualize new and previously introduced data</w:t>
            </w:r>
            <w:r w:rsidR="007E255A" w:rsidRPr="008E001C">
              <w:t>, and write a short blog post about what they found and what observations they might be able to make about the community. All blog posts must contain at least one</w:t>
            </w:r>
            <w:r w:rsidR="00037B69" w:rsidRPr="008E001C">
              <w:t xml:space="preserve"> data summarization (i.e., mean, median, etc.) and one visualization. </w:t>
            </w:r>
          </w:p>
        </w:tc>
      </w:tr>
      <w:tr w:rsidR="00422D66" w:rsidRPr="008E001C" w14:paraId="4C8DB91D" w14:textId="77777777" w:rsidTr="005D5739">
        <w:tc>
          <w:tcPr>
            <w:tcW w:w="1525" w:type="dxa"/>
          </w:tcPr>
          <w:p w14:paraId="3D7F6538" w14:textId="3DAF0620" w:rsidR="00422D66" w:rsidRPr="008E001C" w:rsidRDefault="00422D66" w:rsidP="00422D66">
            <w:pPr>
              <w:jc w:val="center"/>
              <w:rPr>
                <w:i/>
              </w:rPr>
            </w:pPr>
            <w:r w:rsidRPr="008E001C">
              <w:rPr>
                <w:i/>
              </w:rPr>
              <w:t>Remainder of time</w:t>
            </w:r>
          </w:p>
        </w:tc>
        <w:tc>
          <w:tcPr>
            <w:tcW w:w="7825" w:type="dxa"/>
          </w:tcPr>
          <w:p w14:paraId="5B5AFC4B" w14:textId="2A645454" w:rsidR="00422D66" w:rsidRPr="008E001C" w:rsidRDefault="00422D66" w:rsidP="00422D66">
            <w:r w:rsidRPr="008E001C">
              <w:rPr>
                <w:b/>
              </w:rPr>
              <w:t xml:space="preserve">Course wrap-up: </w:t>
            </w:r>
            <w:r w:rsidRPr="008E001C">
              <w:t xml:space="preserve">Whole-class discussion of </w:t>
            </w:r>
            <w:r w:rsidR="00037B69" w:rsidRPr="008E001C">
              <w:t xml:space="preserve">what </w:t>
            </w:r>
            <w:r w:rsidR="00AD4EAB" w:rsidRPr="008E001C">
              <w:t xml:space="preserve">segments of the data the small groups focused on and what stories they decided to tell. Did some groups focus on similar </w:t>
            </w:r>
            <w:r w:rsidR="00CB786B" w:rsidRPr="008E001C">
              <w:t>topics but come to different conclusions?</w:t>
            </w:r>
            <w:r w:rsidR="009E27FF" w:rsidRPr="008E001C">
              <w:t xml:space="preserve"> </w:t>
            </w:r>
            <w:r w:rsidR="0090222E" w:rsidRPr="008E001C">
              <w:t xml:space="preserve">Was there data they wished they had access to that would’ve </w:t>
            </w:r>
            <w:r w:rsidR="009E27FF" w:rsidRPr="008E001C">
              <w:t xml:space="preserve">enriched what they explored? </w:t>
            </w:r>
            <w:r w:rsidR="00230422" w:rsidRPr="008E001C">
              <w:t xml:space="preserve">Would they have been able to tell that </w:t>
            </w:r>
            <w:proofErr w:type="gramStart"/>
            <w:r w:rsidR="00230422" w:rsidRPr="008E001C">
              <w:t>“story</w:t>
            </w:r>
            <w:proofErr w:type="gramEnd"/>
            <w:r w:rsidR="00230422" w:rsidRPr="008E001C">
              <w:t xml:space="preserve">” through means other than data analysis (i.e., looking at </w:t>
            </w:r>
            <w:r w:rsidR="00B0016E" w:rsidRPr="008E001C">
              <w:t xml:space="preserve">documents, talking to community members)? </w:t>
            </w:r>
            <w:r w:rsidR="00134C19" w:rsidRPr="008E001C">
              <w:t>Did the experience change their perspective on our community?</w:t>
            </w:r>
            <w:r w:rsidRPr="008E001C">
              <w:t xml:space="preserve"> Feedback will be collected via surveys.</w:t>
            </w:r>
            <w:ins w:id="4" w:author="Ryan, Mary" w:date="2022-03-25T14:52:00Z">
              <w:r w:rsidR="004451FC">
                <w:t xml:space="preserve"> </w:t>
              </w:r>
              <w:proofErr w:type="spellStart"/>
              <w:r w:rsidR="004451FC">
                <w:t>Tiktok</w:t>
              </w:r>
              <w:proofErr w:type="spellEnd"/>
              <w:r w:rsidR="004451FC">
                <w:t xml:space="preserve"> explanations</w:t>
              </w:r>
            </w:ins>
            <w:ins w:id="5" w:author="Ryan, Mary" w:date="2022-03-25T14:55:00Z">
              <w:r w:rsidR="00D3530C">
                <w:t xml:space="preserve"> as alt</w:t>
              </w:r>
            </w:ins>
            <w:ins w:id="6" w:author="Ryan, Mary" w:date="2022-03-25T14:52:00Z">
              <w:r w:rsidR="004451FC">
                <w:t>??</w:t>
              </w:r>
            </w:ins>
            <w:ins w:id="7" w:author="Ryan, Mary" w:date="2022-03-25T14:55:00Z">
              <w:r w:rsidR="00E979CF">
                <w:t xml:space="preserve"> Cool to put it on my website</w:t>
              </w:r>
            </w:ins>
          </w:p>
        </w:tc>
      </w:tr>
    </w:tbl>
    <w:p w14:paraId="33EE61DA" w14:textId="065DA5EE" w:rsidR="006D0C44" w:rsidRPr="00E97F6D" w:rsidRDefault="00E97F6D" w:rsidP="00A60585">
      <w:r w:rsidRPr="008E001C">
        <w:rPr>
          <w:b/>
        </w:rPr>
        <w:br/>
      </w:r>
      <w:r w:rsidRPr="008E001C">
        <w:rPr>
          <w:b/>
          <w:color w:val="FF0000"/>
        </w:rPr>
        <w:t>EHS Notes:</w:t>
      </w:r>
      <w:r>
        <w:rPr>
          <w:b/>
        </w:rPr>
        <w:t xml:space="preserve"> </w:t>
      </w:r>
    </w:p>
    <w:sectPr w:rsidR="006D0C44" w:rsidRPr="00E9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umberland AMT">
    <w:panose1 w:val="02070309020205020404"/>
    <w:charset w:val="00"/>
    <w:family w:val="modern"/>
    <w:pitch w:val="fixed"/>
    <w:sig w:usb0="00002A87" w:usb1="C0000000" w:usb2="00000008" w:usb3="00000000" w:csb0="000000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32D"/>
    <w:multiLevelType w:val="hybridMultilevel"/>
    <w:tmpl w:val="B8B4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Mary">
    <w15:presenceInfo w15:providerId="AD" w15:userId="S::mary.ryan@yale.edu::2bfa0294-2267-4888-92b0-6fae8124b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85"/>
    <w:rsid w:val="000036A3"/>
    <w:rsid w:val="00027D17"/>
    <w:rsid w:val="00037B69"/>
    <w:rsid w:val="00045734"/>
    <w:rsid w:val="00060C19"/>
    <w:rsid w:val="000B1EDD"/>
    <w:rsid w:val="000C0AC9"/>
    <w:rsid w:val="000C0CB0"/>
    <w:rsid w:val="001044F1"/>
    <w:rsid w:val="00134C19"/>
    <w:rsid w:val="00137C96"/>
    <w:rsid w:val="00140639"/>
    <w:rsid w:val="001702E8"/>
    <w:rsid w:val="00180FCD"/>
    <w:rsid w:val="0018552A"/>
    <w:rsid w:val="00191D0F"/>
    <w:rsid w:val="001D1BAC"/>
    <w:rsid w:val="001D668A"/>
    <w:rsid w:val="00200F8D"/>
    <w:rsid w:val="00210729"/>
    <w:rsid w:val="00230422"/>
    <w:rsid w:val="0023200D"/>
    <w:rsid w:val="00246AFD"/>
    <w:rsid w:val="00253F26"/>
    <w:rsid w:val="00256C87"/>
    <w:rsid w:val="00281632"/>
    <w:rsid w:val="00294568"/>
    <w:rsid w:val="002B3704"/>
    <w:rsid w:val="002C0307"/>
    <w:rsid w:val="002C3BC7"/>
    <w:rsid w:val="002C6A11"/>
    <w:rsid w:val="002F2404"/>
    <w:rsid w:val="002F36BC"/>
    <w:rsid w:val="003037DD"/>
    <w:rsid w:val="00321401"/>
    <w:rsid w:val="00321D6B"/>
    <w:rsid w:val="00323A72"/>
    <w:rsid w:val="003365C1"/>
    <w:rsid w:val="00344B55"/>
    <w:rsid w:val="003533D7"/>
    <w:rsid w:val="00390E26"/>
    <w:rsid w:val="003A44AB"/>
    <w:rsid w:val="003C49E3"/>
    <w:rsid w:val="003D3681"/>
    <w:rsid w:val="00404B91"/>
    <w:rsid w:val="004061CA"/>
    <w:rsid w:val="00406739"/>
    <w:rsid w:val="00422D66"/>
    <w:rsid w:val="0043281D"/>
    <w:rsid w:val="00436C9E"/>
    <w:rsid w:val="00441052"/>
    <w:rsid w:val="004451FC"/>
    <w:rsid w:val="00446319"/>
    <w:rsid w:val="00450484"/>
    <w:rsid w:val="004521EB"/>
    <w:rsid w:val="00455413"/>
    <w:rsid w:val="004B61F8"/>
    <w:rsid w:val="004F473E"/>
    <w:rsid w:val="00503199"/>
    <w:rsid w:val="005107F3"/>
    <w:rsid w:val="00513926"/>
    <w:rsid w:val="00544C2C"/>
    <w:rsid w:val="00550E9C"/>
    <w:rsid w:val="00562231"/>
    <w:rsid w:val="005732B4"/>
    <w:rsid w:val="0057735B"/>
    <w:rsid w:val="005C1530"/>
    <w:rsid w:val="005D1E82"/>
    <w:rsid w:val="0061126D"/>
    <w:rsid w:val="00615E65"/>
    <w:rsid w:val="00621983"/>
    <w:rsid w:val="00640600"/>
    <w:rsid w:val="006449B9"/>
    <w:rsid w:val="0065477D"/>
    <w:rsid w:val="00667DC2"/>
    <w:rsid w:val="00690CC9"/>
    <w:rsid w:val="00695CAB"/>
    <w:rsid w:val="006B4245"/>
    <w:rsid w:val="006C3D0D"/>
    <w:rsid w:val="006D0C44"/>
    <w:rsid w:val="006E5BB0"/>
    <w:rsid w:val="006F48CA"/>
    <w:rsid w:val="00701BF8"/>
    <w:rsid w:val="007047B8"/>
    <w:rsid w:val="00717938"/>
    <w:rsid w:val="00722318"/>
    <w:rsid w:val="00760DF0"/>
    <w:rsid w:val="00764679"/>
    <w:rsid w:val="00767104"/>
    <w:rsid w:val="007671B6"/>
    <w:rsid w:val="00771140"/>
    <w:rsid w:val="007831E2"/>
    <w:rsid w:val="007902BD"/>
    <w:rsid w:val="0079156F"/>
    <w:rsid w:val="007B2D35"/>
    <w:rsid w:val="007C458C"/>
    <w:rsid w:val="007D22A0"/>
    <w:rsid w:val="007E255A"/>
    <w:rsid w:val="007E3F8F"/>
    <w:rsid w:val="007E41A9"/>
    <w:rsid w:val="007E71B8"/>
    <w:rsid w:val="007F7732"/>
    <w:rsid w:val="0081085C"/>
    <w:rsid w:val="00813A83"/>
    <w:rsid w:val="0081504B"/>
    <w:rsid w:val="00825B03"/>
    <w:rsid w:val="00860A38"/>
    <w:rsid w:val="008866BF"/>
    <w:rsid w:val="00896EF2"/>
    <w:rsid w:val="008B775D"/>
    <w:rsid w:val="008D1D9E"/>
    <w:rsid w:val="008E001C"/>
    <w:rsid w:val="008E1F3B"/>
    <w:rsid w:val="008E512C"/>
    <w:rsid w:val="008F1BAA"/>
    <w:rsid w:val="0090222E"/>
    <w:rsid w:val="00904C14"/>
    <w:rsid w:val="00912BB5"/>
    <w:rsid w:val="00913C2E"/>
    <w:rsid w:val="00961C62"/>
    <w:rsid w:val="009674FC"/>
    <w:rsid w:val="00991783"/>
    <w:rsid w:val="009E27FF"/>
    <w:rsid w:val="00A071B0"/>
    <w:rsid w:val="00A23013"/>
    <w:rsid w:val="00A27045"/>
    <w:rsid w:val="00A337EA"/>
    <w:rsid w:val="00A53AF3"/>
    <w:rsid w:val="00A576DD"/>
    <w:rsid w:val="00A60585"/>
    <w:rsid w:val="00A673A9"/>
    <w:rsid w:val="00A90850"/>
    <w:rsid w:val="00A930C0"/>
    <w:rsid w:val="00AC52BB"/>
    <w:rsid w:val="00AD1075"/>
    <w:rsid w:val="00AD4EAB"/>
    <w:rsid w:val="00AE180B"/>
    <w:rsid w:val="00AE4223"/>
    <w:rsid w:val="00AF5C7A"/>
    <w:rsid w:val="00B0016E"/>
    <w:rsid w:val="00B01C5E"/>
    <w:rsid w:val="00B049B8"/>
    <w:rsid w:val="00B0698D"/>
    <w:rsid w:val="00B16783"/>
    <w:rsid w:val="00B174FC"/>
    <w:rsid w:val="00B27F19"/>
    <w:rsid w:val="00B461C9"/>
    <w:rsid w:val="00B75209"/>
    <w:rsid w:val="00BA6DE3"/>
    <w:rsid w:val="00BE4C0A"/>
    <w:rsid w:val="00C10675"/>
    <w:rsid w:val="00C132E6"/>
    <w:rsid w:val="00C158D8"/>
    <w:rsid w:val="00C16BF4"/>
    <w:rsid w:val="00C3465C"/>
    <w:rsid w:val="00C61572"/>
    <w:rsid w:val="00C7506C"/>
    <w:rsid w:val="00C80360"/>
    <w:rsid w:val="00C90C03"/>
    <w:rsid w:val="00C91D8B"/>
    <w:rsid w:val="00CB383A"/>
    <w:rsid w:val="00CB786B"/>
    <w:rsid w:val="00CC4F38"/>
    <w:rsid w:val="00CD664A"/>
    <w:rsid w:val="00D05186"/>
    <w:rsid w:val="00D261C6"/>
    <w:rsid w:val="00D34C48"/>
    <w:rsid w:val="00D3530C"/>
    <w:rsid w:val="00D6218F"/>
    <w:rsid w:val="00D942E4"/>
    <w:rsid w:val="00DA5FBA"/>
    <w:rsid w:val="00DD1B0B"/>
    <w:rsid w:val="00DF29D9"/>
    <w:rsid w:val="00E05508"/>
    <w:rsid w:val="00E14EB4"/>
    <w:rsid w:val="00E15EF7"/>
    <w:rsid w:val="00E86BD7"/>
    <w:rsid w:val="00E94164"/>
    <w:rsid w:val="00E979CF"/>
    <w:rsid w:val="00E97F6D"/>
    <w:rsid w:val="00EA364F"/>
    <w:rsid w:val="00EB424D"/>
    <w:rsid w:val="00EC4F1B"/>
    <w:rsid w:val="00ED1FAF"/>
    <w:rsid w:val="00F14A1A"/>
    <w:rsid w:val="00F24000"/>
    <w:rsid w:val="00F439D2"/>
    <w:rsid w:val="00F576EF"/>
    <w:rsid w:val="00F634E0"/>
    <w:rsid w:val="00F70F48"/>
    <w:rsid w:val="00F7281C"/>
    <w:rsid w:val="00FA786A"/>
    <w:rsid w:val="00FC5AC4"/>
    <w:rsid w:val="00FE5B15"/>
    <w:rsid w:val="00FF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F47F"/>
  <w15:chartTrackingRefBased/>
  <w15:docId w15:val="{D29BD33F-D7F0-4996-AC1A-AC67F229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EDD"/>
    <w:pPr>
      <w:ind w:left="720"/>
      <w:contextualSpacing/>
    </w:pPr>
  </w:style>
  <w:style w:type="character" w:styleId="Hyperlink">
    <w:name w:val="Hyperlink"/>
    <w:basedOn w:val="DefaultParagraphFont"/>
    <w:uiPriority w:val="99"/>
    <w:unhideWhenUsed/>
    <w:rsid w:val="00E94164"/>
    <w:rPr>
      <w:color w:val="0563C1" w:themeColor="hyperlink"/>
      <w:u w:val="single"/>
    </w:rPr>
  </w:style>
  <w:style w:type="character" w:styleId="UnresolvedMention">
    <w:name w:val="Unresolved Mention"/>
    <w:basedOn w:val="DefaultParagraphFont"/>
    <w:uiPriority w:val="99"/>
    <w:semiHidden/>
    <w:unhideWhenUsed/>
    <w:rsid w:val="00E94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y.ryan@ya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4</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Connor</dc:creator>
  <cp:keywords/>
  <dc:description/>
  <cp:lastModifiedBy>Ryan, Mary</cp:lastModifiedBy>
  <cp:revision>156</cp:revision>
  <dcterms:created xsi:type="dcterms:W3CDTF">2022-03-06T20:20:00Z</dcterms:created>
  <dcterms:modified xsi:type="dcterms:W3CDTF">2022-03-25T18:56:00Z</dcterms:modified>
</cp:coreProperties>
</file>